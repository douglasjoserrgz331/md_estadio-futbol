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media/image2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Liberation Sans" w:hAnsi="Liberation Sans"/>
          <w:sz w:val="32"/>
          <w:szCs w:val="32"/>
          <w:lang w:val="es-ES"/>
        </w:rPr>
      </w:pPr>
      <w:ins w:id="0" w:author="Autor desconocido" w:date="2020-07-15T00:14:00Z">
        <w:r>
          <w:rPr>
            <w:rFonts w:ascii="Liberation Sans" w:hAnsi="Liberation Sans"/>
            <w:sz w:val="32"/>
            <w:szCs w:val="32"/>
            <w:lang w:val="es-ES"/>
          </w:rPr>
          <w:t>UNIVERSIDAD</w:t>
        </w:r>
      </w:ins>
    </w:p>
    <w:p>
      <w:pPr>
        <w:pStyle w:val="Normal"/>
        <w:spacing w:lineRule="auto" w:line="240"/>
        <w:rPr>
          <w:rFonts w:ascii="Liberation Sans" w:hAnsi="Liberation Sans"/>
          <w:sz w:val="32"/>
          <w:szCs w:val="32"/>
          <w:lang w:val="es-ES"/>
        </w:rPr>
      </w:pPr>
      <w:ins w:id="1" w:author="Autor desconocido" w:date="2020-07-15T00:12:00Z">
        <w:r>
          <w:rPr>
            <w:rFonts w:ascii="Liberation Sans" w:hAnsi="Liberation Sans"/>
            <w:sz w:val="32"/>
            <w:szCs w:val="32"/>
            <w:lang w:val="es-ES"/>
          </w:rPr>
          <w:t xml:space="preserve">CARRERA: </w:t>
        </w:r>
      </w:ins>
      <w:del w:id="2" w:author="lmarchena" w:date="2020-08-06T22:40:00Z">
        <w:r>
          <w:rPr>
            <w:rFonts w:ascii="Liberation Sans" w:hAnsi="Liberation Sans"/>
            <w:sz w:val="32"/>
            <w:szCs w:val="32"/>
            <w:lang w:val="es-ES"/>
          </w:rPr>
          <w:delText>TSU INFORMÁTICA</w:delText>
        </w:r>
      </w:del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32"/>
          <w:szCs w:val="32"/>
          <w:lang w:val="es-ES"/>
          <w:ins w:id="5" w:author="Autor desconocido" w:date="2020-07-15T00:12:00Z"/>
        </w:rPr>
      </w:pPr>
      <w:ins w:id="3" w:author="Autor desconocido" w:date="2020-07-15T00:12:00Z">
        <w:r>
          <w:rPr>
            <w:rFonts w:cs="Arial" w:ascii="Arial" w:hAnsi="Arial"/>
            <w:sz w:val="32"/>
            <w:szCs w:val="32"/>
            <w:lang w:val="es-ES"/>
          </w:rPr>
          <w:t xml:space="preserve">CATEDRA: </w:t>
        </w:r>
      </w:ins>
      <w:del w:id="4" w:author="lmarchena" w:date="2020-08-06T22:40:00Z">
        <w:r>
          <w:rPr>
            <w:rFonts w:cs="Arial" w:ascii="Arial" w:hAnsi="Arial"/>
            <w:sz w:val="32"/>
            <w:szCs w:val="32"/>
            <w:lang w:val="es-ES"/>
          </w:rPr>
          <w:delText>ADOA242</w:delText>
        </w:r>
      </w:del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32"/>
          <w:szCs w:val="32"/>
          <w:lang w:val="es-ES"/>
        </w:rPr>
      </w:pPr>
      <w:del w:id="6" w:author="lmarchena" w:date="2020-08-06T22:40:00Z">
        <w:r>
          <w:rPr>
            <w:rFonts w:cs="Arial" w:ascii="Arial" w:hAnsi="Arial"/>
            <w:sz w:val="32"/>
            <w:szCs w:val="32"/>
            <w:lang w:val="es-ES"/>
          </w:rPr>
          <w:delText>Administración de Datos y Organización de Archivos</w:delText>
        </w:r>
      </w:del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32"/>
          <w:szCs w:val="32"/>
          <w:lang w:val="es-ES"/>
        </w:rPr>
      </w:pPr>
      <w:r>
        <w:rPr>
          <w:rFonts w:cs="Arial" w:ascii="Arial" w:hAnsi="Arial"/>
          <w:sz w:val="32"/>
          <w:szCs w:val="32"/>
          <w:lang w:val="es-ES"/>
        </w:rPr>
      </w:r>
    </w:p>
    <w:p>
      <w:pPr>
        <w:pStyle w:val="Normal"/>
        <w:spacing w:lineRule="auto" w:line="240" w:before="0" w:after="0"/>
        <w:jc w:val="both"/>
        <w:rPr/>
      </w:pPr>
      <w:ins w:id="7" w:author="Autor desconocido" w:date="2020-07-15T00:12:00Z">
        <w:r>
          <w:rPr>
            <w:rFonts w:cs="Arial" w:ascii="Arial" w:hAnsi="Arial"/>
            <w:b/>
            <w:bCs/>
            <w:color w:val="C9211E"/>
            <w:sz w:val="28"/>
            <w:szCs w:val="28"/>
            <w:lang w:val="es-ES"/>
          </w:rPr>
          <w:t>FECHA DE ENTREGA</w:t>
        </w:r>
      </w:ins>
      <w:r>
        <w:rPr>
          <w:rFonts w:cs="Arial" w:ascii="Arial" w:hAnsi="Arial"/>
          <w:b/>
          <w:bCs/>
          <w:color w:val="C9211E"/>
          <w:sz w:val="28"/>
          <w:szCs w:val="28"/>
          <w:lang w:val="es-ES"/>
        </w:rPr>
        <w:t>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32"/>
          <w:szCs w:val="32"/>
          <w:del w:id="9" w:author="Autor desconocido" w:date="2020-07-15T01:14:00Z"/>
        </w:rPr>
      </w:pPr>
      <w:del w:id="8" w:author="Autor desconocido" w:date="2020-07-15T01:14:00Z">
        <w:r>
          <w:rPr>
            <w:rFonts w:cs="Arial" w:ascii="Arial" w:hAnsi="Arial"/>
            <w:sz w:val="32"/>
            <w:szCs w:val="32"/>
          </w:rPr>
        </w:r>
      </w:del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32"/>
          <w:szCs w:val="32"/>
          <w:del w:id="11" w:author="Autor desconocido" w:date="2020-07-15T00:18:00Z"/>
        </w:rPr>
      </w:pPr>
      <w:del w:id="10" w:author="Autor desconocido" w:date="2020-07-15T00:18:00Z">
        <w:r>
          <w:rPr>
            <w:rFonts w:cs="Arial" w:ascii="Arial" w:hAnsi="Arial"/>
            <w:sz w:val="32"/>
            <w:szCs w:val="32"/>
          </w:rPr>
        </w:r>
      </w:del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/>
      </w:pPr>
      <w:del w:id="12" w:author="Unknown Author" w:date="2020-04-30T00:44:00Z">
        <w:r>
          <w:rPr>
            <w:rFonts w:cs="Arial" w:ascii="Arial" w:hAnsi="Arial"/>
            <w:b/>
            <w:i/>
            <w:color w:val="1F4E79"/>
            <w:sz w:val="40"/>
            <w:szCs w:val="40"/>
          </w:rPr>
          <w:delText>D</w:delText>
        </w:r>
      </w:del>
      <w:ins w:id="13" w:author="Autor desconocido" w:date="2020-07-15T00:10:00Z">
        <w:r>
          <w:rPr>
            <w:rFonts w:cs="Arial" w:ascii="Arial" w:hAnsi="Arial"/>
            <w:b/>
            <w:i/>
            <w:color w:val="1F4E79"/>
            <w:sz w:val="40"/>
            <w:szCs w:val="40"/>
          </w:rPr>
          <w:t xml:space="preserve">Proyecto de </w:t>
        </w:r>
      </w:ins>
      <w:ins w:id="14" w:author="Autor desconocido" w:date="2020-07-15T00:11:00Z">
        <w:r>
          <w:rPr>
            <w:rFonts w:cs="Arial" w:ascii="Arial" w:hAnsi="Arial"/>
            <w:b/>
            <w:i/>
            <w:color w:val="1F4E79"/>
            <w:sz w:val="40"/>
            <w:szCs w:val="40"/>
          </w:rPr>
          <w:t>Modelado de Base de Datos</w:t>
        </w:r>
      </w:ins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i/>
          <w:i/>
          <w:color w:val="1F4E79"/>
          <w:sz w:val="40"/>
          <w:szCs w:val="40"/>
        </w:rPr>
      </w:pPr>
      <w:del w:id="15" w:author="lmarchena" w:date="2020-08-06T22:40:00Z">
        <w:r>
          <w:rPr>
            <w:rFonts w:cs="Arial" w:ascii="Arial" w:hAnsi="Arial"/>
            <w:b/>
            <w:i/>
            <w:color w:val="1F4E79"/>
            <w:sz w:val="36"/>
            <w:szCs w:val="36"/>
          </w:rPr>
          <w:delText>ADOA242BDC213-_2020_2</w:delText>
        </w:r>
      </w:del>
      <w:ins w:id="16" w:author="lmarchena" w:date="2020-08-06T22:41:00Z">
        <w:r>
          <w:rPr>
            <w:rFonts w:cs="Arial" w:ascii="Arial" w:hAnsi="Arial"/>
            <w:b/>
            <w:i/>
            <w:color w:val="1F4E79"/>
            <w:sz w:val="36"/>
            <w:szCs w:val="36"/>
          </w:rPr>
          <w:t>&lt;NOMBRE DEL MODELO&gt;</w:t>
        </w:r>
      </w:ins>
      <w:del w:id="17" w:author="lmarchena" w:date="2020-08-06T22:40:00Z">
        <w:r>
          <w:rPr>
            <w:rFonts w:cs="Arial" w:ascii="Arial" w:hAnsi="Arial"/>
            <w:b/>
            <w:i/>
            <w:color w:val="1F4E79"/>
            <w:sz w:val="36"/>
            <w:szCs w:val="36"/>
          </w:rPr>
          <w:delText>n</w:delText>
        </w:r>
      </w:del>
      <w:del w:id="18" w:author="Autor desconocido" w:date="2020-07-15T00:11:00Z">
        <w:r>
          <w:rPr>
            <w:rFonts w:cs="Arial" w:ascii="Arial" w:hAnsi="Arial"/>
            <w:b/>
            <w:i/>
            <w:color w:val="1F4E79"/>
            <w:sz w:val="36"/>
            <w:szCs w:val="36"/>
          </w:rPr>
          <w:delText>_4030122_TrabajoTeorico</w:delText>
        </w:r>
      </w:del>
      <w:del w:id="19" w:author="Unknown Author" w:date="2020-04-30T00:44:00Z">
        <w:r>
          <w:rPr>
            <w:rFonts w:cs="Arial" w:ascii="Arial" w:hAnsi="Arial"/>
            <w:b/>
            <w:i/>
            <w:color w:val="1F4E79"/>
            <w:sz w:val="40"/>
            <w:szCs w:val="40"/>
          </w:rPr>
          <w:delText>iccionario de Base de Datos</w:delText>
        </w:r>
      </w:del>
    </w:p>
    <w:p>
      <w:pPr>
        <w:pStyle w:val="Normal"/>
        <w:spacing w:lineRule="auto" w:line="360" w:before="0" w:after="120"/>
        <w:jc w:val="center"/>
        <w:rPr>
          <w:rFonts w:ascii="Arial" w:hAnsi="Arial" w:cs="Arial"/>
          <w:color w:val="1F4E79"/>
          <w:sz w:val="28"/>
          <w:szCs w:val="28"/>
        </w:rPr>
      </w:pPr>
      <w:del w:id="20" w:author="Unknown Author" w:date="2020-04-30T00:45:00Z">
        <w:r>
          <w:rPr>
            <w:rFonts w:cs="Arial" w:ascii="Arial" w:hAnsi="Arial"/>
            <w:color w:val="1F4E79"/>
            <w:sz w:val="28"/>
            <w:szCs w:val="28"/>
          </w:rPr>
          <w:delText>NOMBRE  DEL MODELO</w:delText>
        </w:r>
      </w:del>
    </w:p>
    <w:p>
      <w:pPr>
        <w:pStyle w:val="Normal"/>
        <w:spacing w:lineRule="auto" w:line="360" w:before="0" w:after="120"/>
        <w:jc w:val="center"/>
        <w:rPr>
          <w:rFonts w:ascii="Arial" w:hAnsi="Arial" w:cs="Arial"/>
          <w:color w:val="1F4E79"/>
          <w:sz w:val="28"/>
          <w:szCs w:val="28"/>
        </w:rPr>
      </w:pPr>
      <w:r>
        <w:rPr>
          <w:rFonts w:cs="Arial" w:ascii="Arial" w:hAnsi="Arial"/>
          <w:color w:val="1F4E79"/>
          <w:sz w:val="28"/>
          <w:szCs w:val="28"/>
        </w:rPr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  <w:sz w:val="24"/>
          <w:szCs w:val="24"/>
          <w:del w:id="21" w:author="Autor desconocido" w:date="2020-07-15T00:15:00Z"/>
        </w:rPr>
      </w:pPr>
      <w:r>
        <w:rPr>
          <w:rFonts w:cs="Arial" w:ascii="Arial" w:hAnsi="Arial"/>
          <w:sz w:val="24"/>
          <w:szCs w:val="24"/>
        </w:rPr>
        <w:t>Versión X.X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  <w:sz w:val="24"/>
          <w:szCs w:val="24"/>
        </w:rPr>
      </w:pPr>
      <w:del w:id="22" w:author="Autor desconocido" w:date="2020-06-03T18:23:00Z">
        <w:r>
          <w:rPr>
            <w:rFonts w:cs="Arial" w:ascii="Arial" w:hAnsi="Arial"/>
            <w:sz w:val="24"/>
            <w:szCs w:val="24"/>
          </w:rPr>
          <w:delText>Prog</w:delText>
        </w:r>
      </w:del>
      <w:del w:id="23" w:author="Autor desconocido" w:date="2020-06-03T18:24:00Z">
        <w:r>
          <w:rPr>
            <w:rFonts w:cs="Arial" w:ascii="Arial" w:hAnsi="Arial"/>
            <w:sz w:val="24"/>
            <w:szCs w:val="24"/>
          </w:rPr>
          <w:delText>rama Nacional de Formación en Informática (PNFI)</w:delText>
        </w:r>
      </w:del>
    </w:p>
    <w:p>
      <w:pPr>
        <w:pStyle w:val="Normal"/>
        <w:spacing w:lineRule="auto" w:line="240" w:before="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Integrantes del equipo:</w:t>
      </w:r>
    </w:p>
    <w:tbl>
      <w:tblPr>
        <w:tblW w:w="8897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19"/>
        <w:gridCol w:w="129"/>
        <w:gridCol w:w="3544"/>
      </w:tblGrid>
      <w:tr>
        <w:trPr/>
        <w:tc>
          <w:tcPr>
            <w:tcW w:w="260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</w:tcBorders>
            <w:shd w:fill="70AD47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Cédula de Identidad</w:t>
            </w:r>
          </w:p>
        </w:tc>
        <w:tc>
          <w:tcPr>
            <w:tcW w:w="2619" w:type="dxa"/>
            <w:tcBorders>
              <w:top w:val="single" w:sz="4" w:space="0" w:color="70AD47"/>
              <w:bottom w:val="single" w:sz="4" w:space="0" w:color="70AD47"/>
            </w:tcBorders>
            <w:shd w:fill="70AD47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Apellidos y Nombres</w:t>
            </w:r>
          </w:p>
        </w:tc>
        <w:tc>
          <w:tcPr>
            <w:tcW w:w="3673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fill="70AD47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Correo electrónico</w:t>
            </w:r>
          </w:p>
        </w:tc>
      </w:tr>
      <w:tr>
        <w:trPr/>
        <w:tc>
          <w:tcPr>
            <w:tcW w:w="260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74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0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74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0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Normal"/>
              <w:widowControl w:val="false"/>
              <w:shd w:val="clear" w:fill="FFFFFF"/>
              <w:spacing w:lineRule="auto" w:line="360" w:before="0" w:after="160"/>
              <w:jc w:val="center"/>
              <w:rPr>
                <w:rFonts w:ascii="Times New Roman" w:hAnsi="Times New Roman" w:eastAsia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274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Normal"/>
              <w:widowControl w:val="false"/>
              <w:shd w:val="clear" w:fill="FFFFFF"/>
              <w:spacing w:lineRule="auto" w:line="360"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0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74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120"/>
        <w:jc w:val="both"/>
        <w:rPr>
          <w:rFonts w:ascii="Arial" w:hAnsi="Arial" w:cs="Arial"/>
          <w:ins w:id="25" w:author="Autor desconocido" w:date="2020-07-15T00:18:00Z"/>
          <w:sz w:val="24"/>
          <w:szCs w:val="24"/>
        </w:rPr>
      </w:pPr>
      <w:ins w:id="24" w:author="Autor desconocido" w:date="2020-07-15T00:18:00Z">
        <w:r>
          <w:rPr>
            <w:rFonts w:cs="Arial" w:ascii="Arial" w:hAnsi="Arial"/>
            <w:sz w:val="24"/>
            <w:szCs w:val="24"/>
          </w:rPr>
        </w:r>
      </w:ins>
    </w:p>
    <w:p>
      <w:pPr>
        <w:pStyle w:val="Normal"/>
        <w:spacing w:lineRule="auto" w:line="240" w:before="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120"/>
        <w:jc w:val="both"/>
        <w:rPr/>
      </w:pPr>
      <w:r>
        <w:rPr>
          <w:rFonts w:cs="Arial" w:ascii="Arial" w:hAnsi="Arial"/>
          <w:sz w:val="24"/>
          <w:szCs w:val="24"/>
        </w:rPr>
        <w:t>Sección: [Nº ]</w:t>
      </w:r>
    </w:p>
    <w:p>
      <w:pPr>
        <w:sectPr>
          <w:headerReference w:type="default" r:id="rId2"/>
          <w:type w:val="nextPage"/>
          <w:pgSz w:w="12240" w:h="15840"/>
          <w:pgMar w:left="2268" w:right="1701" w:gutter="0" w:header="709" w:top="1701" w:footer="0" w:bottom="1701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12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[Mes, Año]</w:t>
      </w:r>
    </w:p>
    <w:p>
      <w:pPr>
        <w:pStyle w:val="Normal"/>
        <w:spacing w:lineRule="auto" w:line="360" w:before="240" w:after="12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360" w:before="240" w:after="120"/>
        <w:jc w:val="both"/>
        <w:rPr/>
      </w:pPr>
      <w:del w:id="26" w:author="Autor desconocido" w:date="2020-07-15T00:19:00Z">
        <w:r>
          <w:rPr>
            <w:rFonts w:cs="Arial" w:ascii="Arial" w:hAnsi="Arial"/>
            <w:b/>
            <w:sz w:val="28"/>
            <w:szCs w:val="28"/>
          </w:rPr>
          <w:delText>R</w:delText>
        </w:r>
      </w:del>
      <w:ins w:id="27" w:author="Autor desconocido" w:date="2020-07-15T01:18:00Z">
        <w:r>
          <w:rPr>
            <w:rFonts w:cs="Arial" w:ascii="Arial" w:hAnsi="Arial"/>
            <w:b/>
            <w:sz w:val="28"/>
            <w:szCs w:val="28"/>
          </w:rPr>
          <w:t xml:space="preserve">Historial de </w:t>
        </w:r>
      </w:ins>
      <w:ins w:id="28" w:author="Autor desconocido" w:date="2020-07-15T00:19:00Z">
        <w:r>
          <w:rPr>
            <w:rFonts w:cs="Arial" w:ascii="Arial" w:hAnsi="Arial"/>
            <w:b/>
            <w:sz w:val="28"/>
            <w:szCs w:val="28"/>
          </w:rPr>
          <w:t>R</w:t>
        </w:r>
      </w:ins>
      <w:r>
        <w:rPr>
          <w:rFonts w:cs="Arial" w:ascii="Arial" w:hAnsi="Arial"/>
          <w:b/>
          <w:sz w:val="28"/>
          <w:szCs w:val="28"/>
        </w:rPr>
        <w:t>evisiones</w:t>
      </w:r>
    </w:p>
    <w:tbl>
      <w:tblPr>
        <w:tblW w:w="841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2102"/>
        <w:gridCol w:w="2105"/>
        <w:gridCol w:w="2099"/>
      </w:tblGrid>
      <w:tr>
        <w:trPr/>
        <w:tc>
          <w:tcPr>
            <w:tcW w:w="210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</w:tcBorders>
            <w:shd w:fill="70AD47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2102" w:type="dxa"/>
            <w:tcBorders>
              <w:top w:val="single" w:sz="4" w:space="0" w:color="70AD47"/>
              <w:bottom w:val="single" w:sz="4" w:space="0" w:color="70AD47"/>
            </w:tcBorders>
            <w:shd w:fill="70AD47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Versión</w:t>
            </w:r>
          </w:p>
        </w:tc>
        <w:tc>
          <w:tcPr>
            <w:tcW w:w="2105" w:type="dxa"/>
            <w:tcBorders>
              <w:top w:val="single" w:sz="4" w:space="0" w:color="70AD47"/>
              <w:bottom w:val="single" w:sz="4" w:space="0" w:color="70AD47"/>
            </w:tcBorders>
            <w:shd w:fill="70AD47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209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fill="70AD47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210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del w:id="29" w:author="Autor desconocido" w:date="2020-07-15T00:11:00Z">
              <w:r>
                <w:rPr>
                  <w:rFonts w:cs="Arial" w:ascii="Arial" w:hAnsi="Arial"/>
                  <w:b/>
                  <w:bCs/>
                  <w:sz w:val="24"/>
                  <w:szCs w:val="24"/>
                </w:rPr>
                <w:delText>03/07/2018</w:delText>
              </w:r>
            </w:del>
          </w:p>
        </w:tc>
        <w:tc>
          <w:tcPr>
            <w:tcW w:w="210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del w:id="30" w:author="Autor desconocido" w:date="2020-07-15T00:12:00Z">
              <w:r>
                <w:rPr>
                  <w:rFonts w:cs="Arial" w:ascii="Arial" w:hAnsi="Arial"/>
                  <w:sz w:val="24"/>
                  <w:szCs w:val="24"/>
                </w:rPr>
                <w:delText>0.1</w:delText>
              </w:r>
            </w:del>
          </w:p>
        </w:tc>
        <w:tc>
          <w:tcPr>
            <w:tcW w:w="210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0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10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210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10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0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10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210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10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0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10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210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10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0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b/>
          <w:b/>
          <w:bCs/>
          <w:color w:val="C9211E"/>
          <w:sz w:val="28"/>
          <w:szCs w:val="28"/>
          <w:lang w:val="es-ES"/>
        </w:rPr>
      </w:pPr>
      <w:del w:id="31" w:author="Autor desconocido" w:date="2020-07-15T00:12:00Z">
        <w:r>
          <w:rPr>
            <w:b/>
            <w:bCs/>
            <w:color w:val="C9211E"/>
            <w:sz w:val="28"/>
            <w:szCs w:val="28"/>
            <w:lang w:val="es-ES"/>
          </w:rPr>
          <w:delText xml:space="preserve">CARRERA: </w:delText>
        </w:r>
      </w:del>
      <w:del w:id="32" w:author="Autor desconocido" w:date="2020-06-08T17:41:00Z">
        <w:r>
          <w:rPr>
            <w:b/>
            <w:bCs/>
            <w:color w:val="C9211E"/>
            <w:sz w:val="28"/>
            <w:szCs w:val="28"/>
            <w:lang w:val="es-ES"/>
          </w:rPr>
          <w:delText>PNF</w:delText>
        </w:r>
      </w:del>
      <w:del w:id="33" w:author="Autor desconocido" w:date="2020-07-15T00:12:00Z">
        <w:r>
          <w:rPr>
            <w:b/>
            <w:bCs/>
            <w:color w:val="C9211E"/>
            <w:sz w:val="28"/>
            <w:szCs w:val="28"/>
            <w:lang w:val="es-ES"/>
          </w:rPr>
          <w:delText xml:space="preserve"> INFORMATICA</w:delText>
        </w:r>
      </w:del>
    </w:p>
    <w:p>
      <w:pPr>
        <w:pStyle w:val="Normal"/>
        <w:rPr>
          <w:b/>
          <w:b/>
          <w:bCs/>
          <w:color w:val="C9211E"/>
          <w:sz w:val="28"/>
          <w:szCs w:val="28"/>
          <w:lang w:val="es-ES"/>
          <w:ins w:id="37" w:author="Unknown Author" w:date="2020-04-29T23:34:00Z"/>
        </w:rPr>
      </w:pPr>
      <w:del w:id="34" w:author="Autor desconocido" w:date="2020-07-15T00:12:00Z">
        <w:r>
          <w:rPr>
            <w:b/>
            <w:bCs/>
            <w:color w:val="C9211E"/>
            <w:sz w:val="28"/>
            <w:szCs w:val="28"/>
            <w:lang w:val="es-ES"/>
          </w:rPr>
          <w:delText xml:space="preserve">CATEDRA: BASE DE DATOS. </w:delText>
          <w:tab/>
          <w:tab/>
          <w:tab/>
          <w:delText>FECHA DE ENTREGA 21-0</w:delText>
        </w:r>
      </w:del>
      <w:del w:id="35" w:author="Autor desconocido" w:date="2020-06-08T17:59:00Z">
        <w:r>
          <w:rPr>
            <w:b/>
            <w:bCs/>
            <w:color w:val="C9211E"/>
            <w:sz w:val="28"/>
            <w:szCs w:val="28"/>
            <w:lang w:val="es-ES"/>
          </w:rPr>
          <w:delText>5</w:delText>
        </w:r>
      </w:del>
      <w:del w:id="36" w:author="Autor desconocido" w:date="2020-07-15T00:12:00Z">
        <w:r>
          <w:rPr>
            <w:b/>
            <w:bCs/>
            <w:color w:val="C9211E"/>
            <w:sz w:val="28"/>
            <w:szCs w:val="28"/>
            <w:lang w:val="es-ES"/>
          </w:rPr>
          <w:delText>-2020</w:delText>
        </w:r>
      </w:del>
    </w:p>
    <w:p>
      <w:pPr>
        <w:pStyle w:val="Normal"/>
        <w:jc w:val="center"/>
        <w:rPr>
          <w:rFonts w:ascii="Liberation Sans" w:hAnsi="Liberation Sans"/>
          <w:b/>
          <w:b/>
          <w:bCs/>
          <w:sz w:val="32"/>
          <w:szCs w:val="32"/>
          <w:u w:val="single"/>
          <w:lang w:val="es-ES"/>
          <w:ins w:id="39" w:author="Autor desconocido" w:date="2020-07-15T00:21:00Z"/>
        </w:rPr>
      </w:pPr>
      <w:ins w:id="38" w:author="Autor desconocido" w:date="2020-07-15T00:39:00Z">
        <w:r>
          <w:rPr>
            <w:rFonts w:ascii="Liberation Sans" w:hAnsi="Liberation Sans"/>
            <w:b/>
            <w:bCs/>
            <w:sz w:val="32"/>
            <w:szCs w:val="32"/>
            <w:u w:val="single"/>
            <w:lang w:val="es-ES"/>
          </w:rPr>
          <w:t>INSTRUCCIONES</w:t>
        </w:r>
      </w:ins>
    </w:p>
    <w:p>
      <w:pPr>
        <w:pStyle w:val="Normal"/>
        <w:jc w:val="center"/>
        <w:rPr>
          <w:rFonts w:ascii="Arial" w:hAnsi="Arial" w:cs="Arial"/>
          <w:b/>
          <w:b/>
          <w:bCs/>
          <w:u w:val="single"/>
          <w:lang w:val="es-ES"/>
        </w:rPr>
      </w:pPr>
      <w:del w:id="40" w:author="Autor desconocido" w:date="2020-07-15T00:20:00Z">
        <w:r>
          <w:rPr>
            <w:rFonts w:cs="Arial" w:ascii="Arial" w:hAnsi="Arial"/>
            <w:b/>
            <w:bCs/>
            <w:u w:val="single"/>
            <w:lang w:val="es-ES"/>
          </w:rPr>
          <w:delText>TRABAJO CORTE 1</w:delText>
        </w:r>
      </w:del>
    </w:p>
    <w:p>
      <w:pPr>
        <w:pStyle w:val="Normal"/>
        <w:jc w:val="both"/>
        <w:rPr/>
      </w:pPr>
      <w:ins w:id="41" w:author="Unknown Author" w:date="2020-04-29T23:34:00Z">
        <w:r>
          <w:rPr>
            <w:rFonts w:cs="Arial" w:ascii="Arial" w:hAnsi="Arial"/>
            <w:lang w:val="es-ES"/>
          </w:rPr>
          <w:t xml:space="preserve">Se le presentan un conjunto de temas </w:t>
        </w:r>
      </w:ins>
      <w:ins w:id="42" w:author="Autor desconocido" w:date="2020-07-15T00:40:00Z">
        <w:r>
          <w:rPr>
            <w:rFonts w:cs="Arial" w:ascii="Arial" w:hAnsi="Arial"/>
            <w:lang w:val="es-ES"/>
          </w:rPr>
          <w:t xml:space="preserve">y actividades </w:t>
        </w:r>
      </w:ins>
      <w:ins w:id="43" w:author="Unknown Author" w:date="2020-04-29T23:34:00Z">
        <w:r>
          <w:rPr>
            <w:rFonts w:cs="Arial" w:ascii="Arial" w:hAnsi="Arial"/>
            <w:lang w:val="es-ES"/>
          </w:rPr>
          <w:t>a desarrollar, las premisas a considerar para realizar</w:t>
        </w:r>
      </w:ins>
    </w:p>
    <w:p>
      <w:pPr>
        <w:pStyle w:val="Normal"/>
        <w:jc w:val="both"/>
        <w:rPr>
          <w:rFonts w:ascii="Arial" w:hAnsi="Arial" w:cs="Arial"/>
          <w:lang w:val="es-ES"/>
        </w:rPr>
      </w:pPr>
      <w:ins w:id="45" w:author="Unknown Author" w:date="2020-04-29T23:34:00Z">
        <w:r>
          <w:rPr>
            <w:rFonts w:cs="Arial" w:ascii="Arial" w:hAnsi="Arial"/>
            <w:lang w:val="es-ES"/>
          </w:rPr>
          <w:t>el mismo se detallan a continuación:</w:t>
        </w:r>
      </w:ins>
    </w:p>
    <w:p>
      <w:pPr>
        <w:pStyle w:val="Normal"/>
        <w:numPr>
          <w:ilvl w:val="0"/>
          <w:numId w:val="2"/>
        </w:numPr>
        <w:jc w:val="both"/>
        <w:rPr/>
      </w:pPr>
      <w:ins w:id="46" w:author="Autor desconocido" w:date="2020-07-15T00:44:00Z">
        <w:r>
          <w:rPr>
            <w:rFonts w:cs="Arial" w:ascii="Arial" w:hAnsi="Arial"/>
            <w:lang w:val="es-ES"/>
          </w:rPr>
          <w:t>Lea los acuerdos de funcionamiento (IUTV_AcuerdosdeFuncionamiento</w:t>
        </w:r>
      </w:ins>
      <w:del w:id="47" w:author="lmarchena" w:date="2020-08-06T22:41:00Z">
        <w:r>
          <w:rPr>
            <w:rFonts w:cs="Arial" w:ascii="Arial" w:hAnsi="Arial"/>
            <w:lang w:val="es-ES"/>
          </w:rPr>
          <w:delText>_2020-2_ADOA242_sn</w:delText>
        </w:r>
      </w:del>
      <w:ins w:id="48" w:author="Autor desconocido" w:date="2020-07-15T00:44:00Z">
        <w:r>
          <w:rPr>
            <w:rFonts w:cs="Arial" w:ascii="Arial" w:hAnsi="Arial"/>
            <w:lang w:val="es-ES"/>
          </w:rPr>
          <w:t>.pdf) El cual se encuentra en el dropbox.</w:t>
        </w:r>
      </w:ins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ins w:id="50" w:author="Autor desconocido" w:date="2020-07-15T00:44:00Z">
        <w:r>
          <w:rPr>
            <w:rFonts w:cs="Arial" w:ascii="Arial" w:hAnsi="Arial"/>
            <w:lang w:val="es-ES"/>
          </w:rPr>
          <w:t>El proyecto es individual.</w:t>
        </w:r>
      </w:ins>
    </w:p>
    <w:p>
      <w:pPr>
        <w:pStyle w:val="Normal"/>
        <w:numPr>
          <w:ilvl w:val="0"/>
          <w:numId w:val="2"/>
        </w:numPr>
        <w:jc w:val="both"/>
        <w:rPr/>
      </w:pPr>
      <w:ins w:id="51" w:author="Autor desconocido" w:date="2020-07-15T00:48:00Z">
        <w:r>
          <w:rPr>
            <w:rFonts w:cs="Arial" w:ascii="Arial" w:hAnsi="Arial"/>
            <w:lang w:val="es-ES"/>
          </w:rPr>
          <w:t xml:space="preserve">Escoja para desarrollar un modelo de los que se encuentran en la carpeta (evaluaciones/ProyectodeModelado del dropbox) y registre el mismo enviando un mensaje al grupo de whatsapp </w:t>
        </w:r>
      </w:ins>
      <w:del w:id="52" w:author="lmarchena" w:date="2020-08-06T22:42:00Z">
        <w:r>
          <w:rPr>
            <w:rFonts w:cs="Arial" w:ascii="Arial" w:hAnsi="Arial"/>
            <w:lang w:val="es-ES"/>
          </w:rPr>
          <w:delText>(IUTV_ADOA242_2020-2sn)</w:delText>
        </w:r>
      </w:del>
      <w:ins w:id="53" w:author="lmarchena" w:date="2020-08-06T22:42:00Z">
        <w:r>
          <w:rPr>
            <w:rFonts w:cs="Arial" w:ascii="Arial" w:hAnsi="Arial"/>
            <w:lang w:val="es-ES"/>
          </w:rPr>
          <w:t>de la catedra</w:t>
        </w:r>
      </w:ins>
      <w:ins w:id="54" w:author="Autor desconocido" w:date="2020-07-15T00:48:00Z">
        <w:r>
          <w:rPr>
            <w:rFonts w:cs="Arial" w:ascii="Arial" w:hAnsi="Arial"/>
            <w:lang w:val="es-ES"/>
          </w:rPr>
          <w:t xml:space="preserve"> colocando su </w:t>
        </w:r>
      </w:ins>
      <w:ins w:id="55" w:author="Autor desconocido" w:date="2020-07-15T00:48:00Z">
        <w:r>
          <w:rPr>
            <w:rFonts w:cs="Arial" w:ascii="Arial" w:hAnsi="Arial"/>
            <w:b/>
            <w:bCs/>
            <w:color w:val="C9211E"/>
            <w:u w:val="single"/>
            <w:lang w:val="es-ES"/>
          </w:rPr>
          <w:t xml:space="preserve">numero de cedula, nombre y apellidos y nombre de modelo. </w:t>
        </w:r>
      </w:ins>
      <w:ins w:id="56" w:author="Autor desconocido" w:date="2020-07-15T00:48:00Z">
        <w:r>
          <w:rPr>
            <w:rFonts w:cs="Arial" w:ascii="Arial" w:hAnsi="Arial"/>
            <w:b/>
            <w:bCs/>
            <w:color w:val="000000"/>
            <w:lang w:val="es-ES"/>
          </w:rPr>
          <w:t xml:space="preserve"> </w:t>
        </w:r>
      </w:ins>
      <w:ins w:id="57" w:author="Autor desconocido" w:date="2020-07-15T00:48:00Z">
        <w:r>
          <w:rPr>
            <w:rFonts w:cs="Arial" w:ascii="Arial" w:hAnsi="Arial"/>
            <w:color w:val="000000"/>
            <w:lang w:val="es-ES"/>
          </w:rPr>
          <w:t>Es</w:t>
        </w:r>
      </w:ins>
      <w:ins w:id="58" w:author="Autor desconocido" w:date="2020-07-15T00:48:00Z">
        <w:r>
          <w:rPr>
            <w:rFonts w:cs="Arial" w:ascii="Arial" w:hAnsi="Arial"/>
            <w:lang w:val="es-ES"/>
          </w:rPr>
          <w:t xml:space="preserve">te paso es importante ya que solo se permitira que maximo dos personas puedan desarrollar el mismo modelo. </w:t>
        </w:r>
      </w:ins>
      <w:ins w:id="59" w:author="Autor desconocido" w:date="2020-07-15T00:58:00Z">
        <w:r>
          <w:rPr>
            <w:rFonts w:cs="Arial" w:ascii="Arial" w:hAnsi="Arial"/>
            <w:lang w:val="es-ES"/>
          </w:rPr>
          <w:t>S</w:t>
        </w:r>
      </w:ins>
      <w:ins w:id="60" w:author="Autor desconocido" w:date="2020-07-15T00:48:00Z">
        <w:r>
          <w:rPr>
            <w:rFonts w:cs="Arial" w:ascii="Arial" w:hAnsi="Arial"/>
            <w:lang w:val="es-ES"/>
          </w:rPr>
          <w:t xml:space="preserve">i el modelo ya lo registraron dos persona deberá seleccionar otro. </w:t>
        </w:r>
      </w:ins>
      <w:ins w:id="61" w:author="Autor desconocido" w:date="2020-07-15T00:58:00Z">
        <w:r>
          <w:rPr>
            <w:rFonts w:cs="Arial" w:ascii="Arial" w:hAnsi="Arial"/>
            <w:lang w:val="es-ES"/>
          </w:rPr>
          <w:t>A</w:t>
        </w:r>
      </w:ins>
      <w:ins w:id="62" w:author="Autor desconocido" w:date="2020-07-15T00:48:00Z">
        <w:r>
          <w:rPr>
            <w:rFonts w:cs="Arial" w:ascii="Arial" w:hAnsi="Arial"/>
            <w:lang w:val="es-ES"/>
          </w:rPr>
          <w:t>si que hágalo lo antes posible.</w:t>
        </w:r>
      </w:ins>
      <w:del w:id="63" w:author="Autor desconocido" w:date="2020-07-15T00:40:00Z">
        <w:r>
          <w:rPr>
            <w:rFonts w:cs="Arial" w:ascii="Arial" w:hAnsi="Arial"/>
            <w:lang w:val="es-ES"/>
          </w:rPr>
          <w:delText>L</w:delText>
        </w:r>
      </w:del>
      <w:del w:id="64" w:author="Autor desconocido" w:date="2020-07-15T00:41:00Z">
        <w:r>
          <w:rPr>
            <w:rFonts w:cs="Arial" w:ascii="Arial" w:hAnsi="Arial"/>
            <w:lang w:val="es-ES"/>
          </w:rPr>
          <w:delText>os equipos son de 3 (Tres) personas  o su equipo de Proyecto.</w:delText>
        </w:r>
      </w:del>
    </w:p>
    <w:p>
      <w:pPr>
        <w:pStyle w:val="Normal"/>
        <w:numPr>
          <w:ilvl w:val="0"/>
          <w:numId w:val="2"/>
        </w:numPr>
        <w:jc w:val="both"/>
        <w:rPr/>
      </w:pPr>
      <w:ins w:id="65" w:author="Unknown Author" w:date="2020-04-29T23:34:00Z">
        <w:r>
          <w:rPr>
            <w:rFonts w:cs="Arial" w:ascii="Arial" w:hAnsi="Arial"/>
            <w:lang w:val="es-ES"/>
          </w:rPr>
          <w:t>Debe desarrollar los temas en el mismo orden en el que se encuentra en el índice</w:t>
        </w:r>
      </w:ins>
      <w:ins w:id="66" w:author="Autor desconocido" w:date="2020-07-15T01:05:00Z">
        <w:r>
          <w:rPr>
            <w:rFonts w:cs="Arial" w:ascii="Arial" w:hAnsi="Arial"/>
            <w:lang w:val="es-ES"/>
          </w:rPr>
          <w:t xml:space="preserve"> (use este mismo documento)</w:t>
        </w:r>
      </w:ins>
      <w:ins w:id="67" w:author="Unknown Author" w:date="2020-04-29T23:34:00Z">
        <w:r>
          <w:rPr>
            <w:rFonts w:cs="Arial" w:ascii="Arial" w:hAnsi="Arial"/>
            <w:lang w:val="es-ES"/>
          </w:rPr>
          <w:t>.</w:t>
        </w:r>
      </w:ins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ins w:id="68" w:author="Autor desconocido" w:date="2020-07-15T01:18:00Z">
        <w:r>
          <w:rPr>
            <w:rFonts w:cs="Arial" w:ascii="Arial" w:hAnsi="Arial"/>
            <w:lang w:val="es-ES"/>
          </w:rPr>
          <w:t>No olvide llenar el historial de revisiones a medida que se va desarrollando el documento -Proyecto.</w:t>
        </w:r>
      </w:ins>
    </w:p>
    <w:p>
      <w:pPr>
        <w:pStyle w:val="Normal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jc w:val="both"/>
        <w:rPr>
          <w:rFonts w:ascii="Arial" w:hAnsi="Arial" w:cs="Arial"/>
          <w:lang w:val="es-ES"/>
          <w:ins w:id="70" w:author="Autor desconocido" w:date="2020-07-15T01:34:00Z"/>
        </w:rPr>
      </w:pPr>
      <w:ins w:id="69" w:author="Autor desconocido" w:date="2020-07-15T01:34:00Z">
        <w:r>
          <w:rPr>
            <w:rFonts w:cs="Arial" w:ascii="Arial" w:hAnsi="Arial"/>
            <w:lang w:val="es-ES"/>
          </w:rPr>
        </w:r>
      </w:ins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b/>
          <w:b/>
          <w:bCs/>
          <w:lang w:val="es-ES"/>
        </w:rPr>
      </w:pPr>
      <w:ins w:id="71" w:author="Autor desconocido" w:date="2020-07-15T01:37:00Z">
        <w:r>
          <w:rPr>
            <w:rFonts w:cs="Arial" w:ascii="Arial" w:hAnsi="Arial"/>
            <w:b/>
            <w:bCs/>
            <w:lang w:val="es-ES"/>
          </w:rPr>
          <w:t xml:space="preserve">Fechas tentativas de Revisión: </w:t>
        </w:r>
      </w:ins>
    </w:p>
    <w:tbl>
      <w:tblPr>
        <w:tblW w:w="8811" w:type="dxa"/>
        <w:jc w:val="left"/>
        <w:tblInd w:w="6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2"/>
        <w:gridCol w:w="2875"/>
        <w:gridCol w:w="3024"/>
      </w:tblGrid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0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lang w:val="es-ES" w:eastAsia="en-US" w:bidi="ar-SA"/>
              </w:rPr>
              <w:t>REVISION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0"/>
                <w:lang w:val="es-ES" w:eastAsia="en-US" w:bidi="ar-SA"/>
              </w:rPr>
            </w:pPr>
            <w:ins w:id="72" w:author="lmarchena" w:date="2020-08-06T22:44:00Z">
              <w:r>
                <w:rPr>
                  <w:rFonts w:eastAsia="Calibri" w:cs="Arial" w:ascii="Arial" w:hAnsi="Arial"/>
                  <w:b/>
                  <w:bCs/>
                  <w:kern w:val="0"/>
                  <w:sz w:val="20"/>
                  <w:lang w:val="es-ES" w:eastAsia="en-US" w:bidi="ar-SA"/>
                </w:rPr>
                <w:t>FECHA</w:t>
              </w:r>
            </w:ins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0"/>
                <w:lang w:val="es-ES" w:eastAsia="en-US" w:bidi="ar-SA"/>
              </w:rPr>
            </w:pPr>
            <w:ins w:id="73" w:author="lmarchena" w:date="2020-08-06T22:44:00Z">
              <w:r>
                <w:rPr>
                  <w:rFonts w:eastAsia="Calibri" w:cs="Arial" w:ascii="Arial" w:hAnsi="Arial"/>
                  <w:b/>
                  <w:bCs/>
                  <w:kern w:val="0"/>
                  <w:sz w:val="20"/>
                  <w:lang w:val="es-ES" w:eastAsia="en-US" w:bidi="ar-SA"/>
                </w:rPr>
                <w:t>OBSERVACIONES</w:t>
              </w:r>
            </w:ins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</w:tbl>
    <w:p>
      <w:pPr>
        <w:pStyle w:val="Normal"/>
        <w:ind w:left="720" w:right="0" w:hanging="0"/>
        <w:jc w:val="both"/>
        <w:rPr>
          <w:rFonts w:ascii="Arial" w:hAnsi="Arial" w:cs="Arial"/>
          <w:b/>
          <w:b/>
          <w:bCs/>
          <w:lang w:val="es-ES"/>
        </w:rPr>
      </w:pPr>
      <w:del w:id="74" w:author="lmarchena" w:date="2020-08-06T22:43:00Z">
        <w:r>
          <w:rPr>
            <w:rFonts w:cs="Arial" w:ascii="Arial" w:hAnsi="Arial"/>
            <w:b/>
            <w:bCs/>
            <w:lang w:val="es-ES"/>
          </w:rPr>
          <w:delText>Primera revisión</w:delText>
        </w:r>
      </w:del>
      <w:r>
        <w:rPr>
          <w:rFonts w:cs="Arial" w:ascii="Arial" w:hAnsi="Arial"/>
          <w:b/>
          <w:bCs/>
          <w:lang w:val="es-ES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/>
      </w:pPr>
      <w:ins w:id="75" w:author="Unknown Author" w:date="2020-04-29T23:34:00Z">
        <w:r>
          <w:rPr>
            <w:rFonts w:cs="Arial" w:ascii="Arial" w:hAnsi="Arial"/>
            <w:lang w:val="es-ES"/>
          </w:rPr>
          <w:t>En caso de no poder completar algún ítem, se debe dejar el numero de la viñeta, el titulo  y colocar las coletilla “</w:t>
        </w:r>
      </w:ins>
      <w:ins w:id="76" w:author="Autor desconocido" w:date="2020-07-15T01:06:00Z">
        <w:r>
          <w:rPr>
            <w:rFonts w:cs="Arial" w:ascii="Arial" w:hAnsi="Arial"/>
            <w:lang w:val="es-ES"/>
          </w:rPr>
          <w:t xml:space="preserve">No se desarrollo este </w:t>
        </w:r>
      </w:ins>
      <w:del w:id="77" w:author="lmarchena" w:date="2020-10-02T22:24:00Z">
        <w:r>
          <w:rPr>
            <w:rFonts w:cs="Arial" w:ascii="Arial" w:hAnsi="Arial"/>
            <w:lang w:val="es-ES"/>
          </w:rPr>
          <w:delText>item</w:delText>
        </w:r>
      </w:del>
      <w:ins w:id="78" w:author="lmarchena" w:date="2020-10-02T22:24:00Z">
        <w:r>
          <w:rPr>
            <w:rFonts w:cs="Arial" w:ascii="Arial" w:hAnsi="Arial"/>
            <w:lang w:val="es-ES"/>
          </w:rPr>
          <w:t>ítem</w:t>
        </w:r>
      </w:ins>
      <w:del w:id="79" w:author="Autor desconocido" w:date="2020-07-15T01:05:00Z">
        <w:r>
          <w:rPr>
            <w:rFonts w:cs="Arial" w:ascii="Arial" w:hAnsi="Arial"/>
            <w:lang w:val="es-ES"/>
          </w:rPr>
          <w:delText xml:space="preserve">No se encontró </w:delText>
        </w:r>
      </w:del>
      <w:del w:id="80" w:author="Autor desconocido" w:date="2020-07-15T01:06:00Z">
        <w:r>
          <w:rPr>
            <w:rFonts w:cs="Arial" w:ascii="Arial" w:hAnsi="Arial"/>
            <w:lang w:val="es-ES"/>
          </w:rPr>
          <w:delText>informaron para este tema</w:delText>
        </w:r>
      </w:del>
      <w:ins w:id="81" w:author="Unknown Author" w:date="2020-04-29T23:34:00Z">
        <w:r>
          <w:rPr>
            <w:rFonts w:cs="Arial" w:ascii="Arial" w:hAnsi="Arial"/>
            <w:lang w:val="es-ES"/>
          </w:rPr>
          <w:t>”. Lo cual incide directamente en la calificación</w:t>
        </w:r>
      </w:ins>
      <w:ins w:id="82" w:author="Autor desconocido" w:date="2020-07-15T01:06:00Z">
        <w:r>
          <w:rPr>
            <w:rFonts w:cs="Arial" w:ascii="Arial" w:hAnsi="Arial"/>
            <w:lang w:val="es-ES"/>
          </w:rPr>
          <w:t xml:space="preserve"> ya que hay mu</w:t>
        </w:r>
      </w:ins>
      <w:ins w:id="83" w:author="Autor desconocido" w:date="2020-07-15T01:07:00Z">
        <w:r>
          <w:rPr>
            <w:rFonts w:cs="Arial" w:ascii="Arial" w:hAnsi="Arial"/>
            <w:lang w:val="es-ES"/>
          </w:rPr>
          <w:t xml:space="preserve">chos </w:t>
        </w:r>
      </w:ins>
      <w:del w:id="84" w:author="lmarchena" w:date="2020-10-02T22:24:00Z">
        <w:r>
          <w:rPr>
            <w:rFonts w:cs="Arial" w:ascii="Arial" w:hAnsi="Arial"/>
            <w:lang w:val="es-ES"/>
          </w:rPr>
          <w:delText>item</w:delText>
        </w:r>
      </w:del>
      <w:ins w:id="85" w:author="lmarchena" w:date="2020-10-02T22:24:00Z">
        <w:r>
          <w:rPr>
            <w:rFonts w:cs="Arial" w:ascii="Arial" w:hAnsi="Arial"/>
            <w:lang w:val="es-ES"/>
          </w:rPr>
          <w:t>ítem</w:t>
        </w:r>
      </w:ins>
      <w:ins w:id="86" w:author="Autor desconocido" w:date="2020-07-15T01:07:00Z">
        <w:r>
          <w:rPr>
            <w:rFonts w:cs="Arial" w:ascii="Arial" w:hAnsi="Arial"/>
            <w:lang w:val="es-ES"/>
          </w:rPr>
          <w:t xml:space="preserve"> que se encuentran encadenado con otros</w:t>
        </w:r>
      </w:ins>
      <w:ins w:id="87" w:author="Unknown Author" w:date="2020-04-29T23:34:00Z">
        <w:r>
          <w:rPr>
            <w:rFonts w:cs="Arial" w:ascii="Arial" w:hAnsi="Arial"/>
            <w:lang w:val="es-ES"/>
          </w:rPr>
          <w:t>.</w:t>
        </w:r>
      </w:ins>
      <w:ins w:id="88" w:author="Autor desconocido" w:date="2020-07-15T01:07:00Z">
        <w:r>
          <w:rPr>
            <w:rFonts w:cs="Arial" w:ascii="Arial" w:hAnsi="Arial"/>
            <w:lang w:val="es-ES"/>
          </w:rPr>
          <w:t xml:space="preserve"> Junto a este documento debe enviar el documento </w:t>
        </w:r>
      </w:ins>
      <w:ins w:id="89" w:author="Autor desconocido" w:date="2020-07-15T01:08:00Z">
        <w:r>
          <w:rPr>
            <w:rFonts w:cs="Arial" w:ascii="Arial" w:hAnsi="Arial"/>
            <w:lang w:val="es-ES"/>
          </w:rPr>
          <w:t xml:space="preserve"> (IUTV_DiccionariodeDatos_2020-</w:t>
        </w:r>
      </w:ins>
      <w:ins w:id="90" w:author="lmarchena" w:date="2020-10-02T22:24:00Z">
        <w:r>
          <w:rPr>
            <w:rFonts w:cs="Arial" w:ascii="Arial" w:hAnsi="Arial"/>
            <w:lang w:val="es-ES"/>
          </w:rPr>
          <w:t>3</w:t>
        </w:r>
      </w:ins>
      <w:del w:id="91" w:author="lmarchena" w:date="2020-10-02T22:25:00Z">
        <w:r>
          <w:rPr>
            <w:rFonts w:cs="Arial" w:ascii="Arial" w:hAnsi="Arial"/>
            <w:lang w:val="es-ES"/>
          </w:rPr>
          <w:delText>2</w:delText>
        </w:r>
      </w:del>
      <w:ins w:id="92" w:author="Autor desconocido" w:date="2020-07-15T01:08:00Z">
        <w:r>
          <w:rPr>
            <w:rFonts w:cs="Arial" w:ascii="Arial" w:hAnsi="Arial"/>
            <w:lang w:val="es-ES"/>
          </w:rPr>
          <w:t>s.docx)</w:t>
        </w:r>
      </w:ins>
      <w:ins w:id="93" w:author="Autor desconocido" w:date="2020-07-15T01:09:00Z">
        <w:r>
          <w:rPr>
            <w:rFonts w:cs="Arial" w:ascii="Arial" w:hAnsi="Arial"/>
            <w:lang w:val="es-ES"/>
          </w:rPr>
          <w:t xml:space="preserve"> en</w:t>
        </w:r>
      </w:ins>
      <w:ins w:id="94" w:author="lmarchena" w:date="2020-10-02T22:24:00Z">
        <w:r>
          <w:rPr>
            <w:rFonts w:cs="Arial" w:ascii="Arial" w:hAnsi="Arial"/>
            <w:lang w:val="es-ES"/>
          </w:rPr>
          <w:t xml:space="preserve"> </w:t>
        </w:r>
      </w:ins>
      <w:ins w:id="95" w:author="Autor desconocido" w:date="2020-07-15T01:09:00Z">
        <w:r>
          <w:rPr>
            <w:rFonts w:cs="Arial" w:ascii="Arial" w:hAnsi="Arial"/>
            <w:lang w:val="es-ES"/>
          </w:rPr>
          <w:t>cual se encuentra en el dropbox</w:t>
        </w:r>
      </w:ins>
      <w:ins w:id="96" w:author="Autor desconocido" w:date="2020-07-15T01:17:00Z">
        <w:r>
          <w:rPr>
            <w:rFonts w:cs="Arial" w:ascii="Arial" w:hAnsi="Arial"/>
            <w:lang w:val="es-ES"/>
          </w:rPr>
          <w:t>.</w:t>
        </w:r>
      </w:ins>
    </w:p>
    <w:p>
      <w:pPr>
        <w:pStyle w:val="Normal"/>
        <w:numPr>
          <w:ilvl w:val="0"/>
          <w:numId w:val="2"/>
        </w:numPr>
        <w:jc w:val="both"/>
        <w:rPr/>
      </w:pPr>
      <w:ins w:id="97" w:author="Unknown Author" w:date="2020-04-29T23:34:00Z">
        <w:r>
          <w:rPr>
            <w:rFonts w:cs="Arial" w:ascii="Arial" w:hAnsi="Arial"/>
            <w:lang w:val="es-ES"/>
          </w:rPr>
          <w:t xml:space="preserve">La presentación del trabajo se regirá por la normativa para la presentación de trabajos de </w:t>
        </w:r>
      </w:ins>
      <w:ins w:id="98" w:author="Autor desconocido" w:date="2020-06-03T18:27:00Z">
        <w:r>
          <w:rPr>
            <w:rFonts w:cs="Arial" w:ascii="Arial" w:hAnsi="Arial"/>
            <w:lang w:val="es-ES"/>
          </w:rPr>
          <w:t>IUTV</w:t>
        </w:r>
      </w:ins>
      <w:del w:id="99" w:author="Autor desconocido" w:date="2020-06-03T18:27:00Z">
        <w:r>
          <w:rPr>
            <w:rFonts w:cs="Arial" w:ascii="Arial" w:hAnsi="Arial"/>
            <w:lang w:val="es-ES"/>
          </w:rPr>
          <w:delText xml:space="preserve">la UNEXCA </w:delText>
        </w:r>
      </w:del>
      <w:ins w:id="100" w:author="Autor desconocido" w:date="2020-06-03T18:27:00Z">
        <w:r>
          <w:rPr>
            <w:rFonts w:cs="Arial" w:ascii="Arial" w:hAnsi="Arial"/>
            <w:lang w:val="es-ES"/>
          </w:rPr>
          <w:t xml:space="preserve"> </w:t>
        </w:r>
      </w:ins>
      <w:r>
        <w:rPr>
          <w:rFonts w:cs="Arial" w:ascii="Arial" w:hAnsi="Arial"/>
          <w:lang w:val="es-ES"/>
        </w:rPr>
        <w:t>/ UNEXCA</w:t>
      </w:r>
      <w:ins w:id="101" w:author="Unknown Author" w:date="2020-04-29T23:34:00Z">
        <w:r>
          <w:rPr>
            <w:rFonts w:cs="Arial" w:ascii="Arial" w:hAnsi="Arial"/>
            <w:lang w:val="es-ES"/>
          </w:rPr>
          <w:t xml:space="preserve"> o normas UPEL,  Con la acotación que los párrafos no podrán tener </w:t>
        </w:r>
      </w:ins>
      <w:del w:id="102" w:author="lmarchena" w:date="2020-10-02T22:25:00Z">
        <w:r>
          <w:rPr>
            <w:rFonts w:cs="Arial" w:ascii="Arial" w:hAnsi="Arial"/>
            <w:lang w:val="es-ES"/>
          </w:rPr>
          <w:delText>mas</w:delText>
        </w:r>
      </w:del>
      <w:ins w:id="103" w:author="lmarchena" w:date="2020-10-02T22:25:00Z">
        <w:r>
          <w:rPr>
            <w:rFonts w:cs="Arial" w:ascii="Arial" w:hAnsi="Arial"/>
            <w:lang w:val="es-ES"/>
          </w:rPr>
          <w:t>más</w:t>
        </w:r>
      </w:ins>
      <w:ins w:id="104" w:author="Unknown Author" w:date="2020-04-29T23:34:00Z">
        <w:r>
          <w:rPr>
            <w:rFonts w:cs="Arial" w:ascii="Arial" w:hAnsi="Arial"/>
            <w:lang w:val="es-ES"/>
          </w:rPr>
          <w:t xml:space="preserve"> de nueve(9) </w:t>
        </w:r>
      </w:ins>
      <w:del w:id="105" w:author="lmarchena" w:date="2020-10-02T22:25:00Z">
        <w:r>
          <w:rPr>
            <w:rFonts w:cs="Arial" w:ascii="Arial" w:hAnsi="Arial"/>
            <w:lang w:val="es-ES"/>
          </w:rPr>
          <w:delText>lineas</w:delText>
        </w:r>
      </w:del>
      <w:ins w:id="106" w:author="lmarchena" w:date="2020-10-02T22:25:00Z">
        <w:r>
          <w:rPr>
            <w:rFonts w:cs="Arial" w:ascii="Arial" w:hAnsi="Arial"/>
            <w:lang w:val="es-ES"/>
          </w:rPr>
          <w:t>líneas</w:t>
        </w:r>
      </w:ins>
      <w:ins w:id="107" w:author="Unknown Author" w:date="2020-04-29T23:34:00Z">
        <w:r>
          <w:rPr>
            <w:rFonts w:cs="Arial" w:ascii="Arial" w:hAnsi="Arial"/>
            <w:lang w:val="es-ES"/>
          </w:rPr>
          <w:t xml:space="preserve"> de extensión.</w:t>
        </w:r>
      </w:ins>
    </w:p>
    <w:p>
      <w:pPr>
        <w:pStyle w:val="Normal"/>
        <w:numPr>
          <w:ilvl w:val="0"/>
          <w:numId w:val="2"/>
        </w:numPr>
        <w:jc w:val="both"/>
        <w:rPr/>
      </w:pPr>
      <w:ins w:id="109" w:author="Unknown Author" w:date="2020-04-29T23:34:00Z">
        <w:r>
          <w:rPr>
            <w:rFonts w:cs="Arial" w:ascii="Arial" w:hAnsi="Arial"/>
            <w:lang w:val="es-ES"/>
          </w:rPr>
          <w:t>La fecha tope para la entrega es antes de la 23:59:59 de la fecha entrega P</w:t>
        </w:r>
      </w:ins>
      <w:ins w:id="110" w:author="Unknown Author" w:date="2020-04-30T00:17:00Z">
        <w:r>
          <w:rPr>
            <w:rFonts w:cs="Arial" w:ascii="Arial" w:hAnsi="Arial"/>
            <w:lang w:val="es-ES"/>
          </w:rPr>
          <w:t>a</w:t>
        </w:r>
      </w:ins>
      <w:ins w:id="111" w:author="Unknown Author" w:date="2020-04-29T23:34:00Z">
        <w:r>
          <w:rPr>
            <w:rFonts w:cs="Arial" w:ascii="Arial" w:hAnsi="Arial"/>
            <w:lang w:val="es-ES"/>
          </w:rPr>
          <w:t xml:space="preserve">utada al inicio de esta </w:t>
        </w:r>
      </w:ins>
      <w:del w:id="112" w:author="lmarchena" w:date="2020-10-02T22:25:00Z">
        <w:r>
          <w:rPr>
            <w:rFonts w:cs="Arial" w:ascii="Arial" w:hAnsi="Arial"/>
            <w:lang w:val="es-ES"/>
          </w:rPr>
          <w:delText>pagina</w:delText>
        </w:r>
      </w:del>
      <w:ins w:id="113" w:author="lmarchena" w:date="2020-10-02T22:25:00Z">
        <w:r>
          <w:rPr>
            <w:rFonts w:cs="Arial" w:ascii="Arial" w:hAnsi="Arial"/>
            <w:lang w:val="es-ES"/>
          </w:rPr>
          <w:t>página</w:t>
        </w:r>
      </w:ins>
      <w:ins w:id="114" w:author="Unknown Author" w:date="2020-04-29T23:34:00Z">
        <w:r>
          <w:rPr>
            <w:rFonts w:cs="Arial" w:ascii="Arial" w:hAnsi="Arial"/>
            <w:lang w:val="es-ES"/>
          </w:rPr>
          <w:t xml:space="preserve">. </w:t>
        </w:r>
      </w:ins>
      <w:ins w:id="115" w:author="Unknown Author" w:date="2020-04-29T23:34:00Z">
        <w:r>
          <w:rPr>
            <w:rFonts w:cs="Arial" w:ascii="Arial" w:hAnsi="Arial"/>
            <w:b/>
            <w:bCs/>
            <w:color w:val="C9211E"/>
            <w:lang w:val="es-ES"/>
          </w:rPr>
          <w:t>Pasada esta fecha y la hora de la entrega ya no se considera VALIDA!!!..</w:t>
        </w:r>
      </w:ins>
    </w:p>
    <w:p>
      <w:pPr>
        <w:pStyle w:val="Normal"/>
        <w:ind w:left="720" w:right="0" w:hanging="0"/>
        <w:jc w:val="both"/>
        <w:rPr/>
      </w:pPr>
      <w:ins w:id="117" w:author="Unknown Author" w:date="2020-04-29T23:34:00Z">
        <w:r>
          <w:rPr>
            <w:rFonts w:cs="Arial" w:ascii="Arial" w:hAnsi="Arial"/>
            <w:color w:val="C9211E"/>
            <w:lang w:val="es-ES"/>
          </w:rPr>
          <w:tab/>
          <w:tab/>
          <w:tab/>
          <w:t xml:space="preserve"> </w:t>
        </w:r>
      </w:ins>
      <w:ins w:id="118" w:author="Unknown Author" w:date="2020-04-29T23:34:00Z">
        <w:r>
          <w:rPr>
            <w:rFonts w:cs="Arial" w:ascii="Arial" w:hAnsi="Arial"/>
            <w:b/>
            <w:bCs/>
            <w:color w:val="C9211E"/>
            <w:lang w:val="es-ES"/>
          </w:rPr>
          <w:t>NO HAY PRORROGA!!! NO INSISTA!!!</w:t>
        </w:r>
      </w:ins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lang w:val="es-ES"/>
          <w:ins w:id="121" w:author="Unknown Author" w:date="2020-04-29T23:34:00Z"/>
        </w:rPr>
      </w:pPr>
      <w:ins w:id="120" w:author="Unknown Author" w:date="2020-04-29T23:34:00Z">
        <w:r>
          <w:rPr>
            <w:rFonts w:cs="Arial" w:ascii="Arial" w:hAnsi="Arial"/>
            <w:lang w:val="es-ES"/>
          </w:rPr>
          <w:t>La entrega será en formato digital (No se aceptaran trabajos impresos)</w:t>
        </w:r>
      </w:ins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ins w:id="122" w:author="Unknown Author" w:date="2020-04-29T23:34:00Z">
        <w:r>
          <w:rPr>
            <w:rFonts w:cs="Arial" w:ascii="Arial" w:hAnsi="Arial"/>
            <w:lang w:val="es-ES"/>
          </w:rPr>
          <w:t xml:space="preserve"> </w:t>
        </w:r>
      </w:ins>
      <w:ins w:id="123" w:author="Unknown Author" w:date="2020-04-29T23:34:00Z">
        <w:r>
          <w:rPr>
            <w:rFonts w:cs="Arial" w:ascii="Arial" w:hAnsi="Arial"/>
            <w:lang w:val="es-ES"/>
          </w:rPr>
          <w:t>No se Aceptan añadidura de nuevos integrantes a los equipos sin una conversación previa con el facilitador de la cátedra:</w:t>
        </w:r>
      </w:ins>
    </w:p>
    <w:p>
      <w:pPr>
        <w:pStyle w:val="Normal"/>
        <w:ind w:right="0" w:hanging="0"/>
        <w:jc w:val="both"/>
        <w:rPr/>
      </w:pPr>
      <w:r>
        <w:rPr>
          <w:rFonts w:cs="Arial" w:ascii="Arial" w:hAnsi="Arial"/>
          <w:lang w:val="es-ES"/>
        </w:rPr>
        <w:tab/>
      </w:r>
      <w:ins w:id="124" w:author="Unknown Author" w:date="2020-04-29T23:34:00Z">
        <w:r>
          <w:rPr>
            <w:rFonts w:cs="Arial" w:ascii="Arial" w:hAnsi="Arial"/>
            <w:lang w:val="es-ES"/>
          </w:rPr>
          <w:t xml:space="preserve"> LA CUAL DEBE SER </w:t>
        </w:r>
      </w:ins>
      <w:ins w:id="125" w:author="Autor desconocido" w:date="2020-07-15T00:43:00Z">
        <w:r>
          <w:rPr>
            <w:rFonts w:cs="Arial" w:ascii="Arial" w:hAnsi="Arial"/>
            <w:lang w:val="es-ES"/>
          </w:rPr>
          <w:t xml:space="preserve">CON SUFICIENTE ANTELACIÓN </w:t>
        </w:r>
      </w:ins>
      <w:del w:id="126" w:author="Autor desconocido" w:date="2020-07-15T00:44:00Z">
        <w:r>
          <w:rPr>
            <w:rFonts w:cs="Arial" w:ascii="Arial" w:hAnsi="Arial"/>
            <w:lang w:val="es-ES"/>
          </w:rPr>
          <w:delText>ANTES DE</w:delText>
        </w:r>
      </w:del>
      <w:ins w:id="127" w:author="Autor desconocido" w:date="2020-07-15T00:44:00Z">
        <w:r>
          <w:rPr>
            <w:rFonts w:cs="Arial" w:ascii="Arial" w:hAnsi="Arial"/>
            <w:lang w:val="es-ES"/>
          </w:rPr>
          <w:t>A</w:t>
        </w:r>
      </w:ins>
      <w:ins w:id="128" w:author="Unknown Author" w:date="2020-04-29T23:34:00Z">
        <w:r>
          <w:rPr>
            <w:rFonts w:cs="Arial" w:ascii="Arial" w:hAnsi="Arial"/>
            <w:lang w:val="es-ES"/>
          </w:rPr>
          <w:t xml:space="preserve"> LA FECHA DE ENTREGA.</w:t>
        </w:r>
      </w:ins>
    </w:p>
    <w:p>
      <w:pPr>
        <w:pStyle w:val="Normal"/>
        <w:numPr>
          <w:ilvl w:val="0"/>
          <w:numId w:val="2"/>
        </w:numPr>
        <w:rPr>
          <w:rFonts w:ascii="Arial" w:hAnsi="Arial" w:cs="Arial"/>
          <w:lang w:val="es-ES"/>
          <w:del w:id="132" w:author="Autor desconocido" w:date="2020-07-15T00:42:00Z"/>
        </w:rPr>
      </w:pPr>
      <w:ins w:id="130" w:author="Unknown Author" w:date="2020-04-29T23:34:00Z">
        <w:r>
          <w:rPr>
            <w:rFonts w:cs="Arial" w:ascii="Arial" w:hAnsi="Arial"/>
            <w:lang w:val="es-ES"/>
          </w:rPr>
          <w:t>La dirección de correo para la entrega:</w:t>
        </w:r>
      </w:ins>
      <w:ins w:id="131" w:author="Autor desconocido" w:date="2020-07-15T00:42:00Z">
        <w:r>
          <w:rPr>
            <w:rFonts w:cs="Arial" w:ascii="Arial" w:hAnsi="Arial"/>
            <w:lang w:val="es-ES"/>
          </w:rPr>
          <w:t xml:space="preserve"> </w:t>
        </w:r>
      </w:ins>
    </w:p>
    <w:p>
      <w:pPr>
        <w:pStyle w:val="Normal"/>
        <w:numPr>
          <w:ilvl w:val="0"/>
          <w:numId w:val="2"/>
        </w:numPr>
        <w:rPr/>
      </w:pPr>
      <w:ins w:id="133" w:author="Unknown Author" w:date="2020-04-29T23:34:00Z">
        <w:r>
          <w:rPr>
            <w:rFonts w:cs="Arial" w:ascii="Arial" w:hAnsi="Arial"/>
            <w:lang w:val="es-ES"/>
          </w:rPr>
          <w:t xml:space="preserve"> </w:t>
        </w:r>
      </w:ins>
      <w:ins w:id="134" w:author="Unknown Author" w:date="2020-04-29T23:34:00Z">
        <w:r>
          <w:rPr>
            <w:rFonts w:cs="Arial" w:ascii="Arial" w:hAnsi="Arial"/>
            <w:b/>
            <w:bCs/>
            <w:color w:val="C9211E"/>
            <w:lang w:val="es-ES"/>
          </w:rPr>
          <w:t>burriperripollodrilos@gmail.com</w:t>
        </w:r>
      </w:ins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ins w:id="136" w:author="Unknown Author" w:date="2020-04-29T23:34:00Z">
        <w:r>
          <w:rPr>
            <w:rFonts w:cs="Arial" w:ascii="Arial" w:hAnsi="Arial"/>
            <w:lang w:val="es-ES"/>
          </w:rPr>
          <w:t>La etiqueta obligatoria en el asunto del correo es:</w:t>
        </w:r>
      </w:ins>
    </w:p>
    <w:p>
      <w:pPr>
        <w:pStyle w:val="Normal"/>
        <w:ind w:left="720" w:right="0" w:hanging="0"/>
        <w:jc w:val="both"/>
        <w:rPr>
          <w:rFonts w:ascii="Arial" w:hAnsi="Arial" w:cs="Arial"/>
          <w:b/>
          <w:b/>
          <w:bCs/>
          <w:color w:val="C9211E"/>
          <w:lang w:val="es-ES"/>
        </w:rPr>
      </w:pPr>
      <w:ins w:id="137" w:author="lmarchena" w:date="2020-10-02T21:47:00Z">
        <w:r>
          <w:rPr>
            <w:rFonts w:cs="Arial" w:ascii="Arial" w:hAnsi="Arial"/>
            <w:b/>
            <w:bCs/>
            <w:color w:val="000000"/>
            <w:lang w:val="es-ES"/>
          </w:rPr>
          <w:t>La acordada en el documento de Acuerdos de funcionamiento.</w:t>
        </w:r>
      </w:ins>
      <w:del w:id="138" w:author="lmarchena" w:date="2020-08-06T22:45:00Z">
        <w:r>
          <w:rPr>
            <w:rFonts w:cs="Arial" w:ascii="Arial" w:hAnsi="Arial"/>
            <w:b/>
            <w:bCs/>
            <w:color w:val="000000"/>
            <w:lang w:val="es-ES"/>
          </w:rPr>
          <w:delText>IUTV</w:delText>
        </w:r>
      </w:del>
      <w:del w:id="139" w:author="lmarchena" w:date="2020-10-02T21:47:00Z">
        <w:r>
          <w:rPr>
            <w:rFonts w:cs="Arial" w:ascii="Arial" w:hAnsi="Arial"/>
            <w:b/>
            <w:bCs/>
            <w:color w:val="000000"/>
            <w:lang w:val="es-ES"/>
          </w:rPr>
          <w:delText>CUC_</w:delText>
        </w:r>
      </w:del>
      <w:del w:id="140" w:author="lmarchena" w:date="2020-08-06T22:46:00Z">
        <w:r>
          <w:rPr>
            <w:rFonts w:cs="Arial" w:ascii="Arial" w:hAnsi="Arial"/>
            <w:b/>
            <w:bCs/>
            <w:color w:val="000000"/>
            <w:lang w:val="es-ES"/>
          </w:rPr>
          <w:delText>ADOA</w:delText>
        </w:r>
      </w:del>
      <w:del w:id="141" w:author="lmarchena" w:date="2020-10-02T21:47:00Z">
        <w:r>
          <w:rPr>
            <w:rFonts w:cs="Arial" w:ascii="Arial" w:hAnsi="Arial"/>
            <w:b/>
            <w:bCs/>
            <w:color w:val="000000"/>
            <w:lang w:val="es-ES"/>
          </w:rPr>
          <w:delText>BDC213</w:delText>
        </w:r>
      </w:del>
      <w:del w:id="142" w:author="lmarchena" w:date="2020-08-06T22:46:00Z">
        <w:r>
          <w:rPr>
            <w:rFonts w:cs="Arial" w:ascii="Arial" w:hAnsi="Arial"/>
            <w:b/>
            <w:bCs/>
            <w:color w:val="000000"/>
            <w:lang w:val="es-ES"/>
          </w:rPr>
          <w:delText>242</w:delText>
        </w:r>
      </w:del>
      <w:del w:id="143" w:author="lmarchena" w:date="2020-10-02T21:47:00Z">
        <w:r>
          <w:rPr>
            <w:rFonts w:cs="Arial" w:ascii="Arial" w:hAnsi="Arial"/>
            <w:b/>
            <w:bCs/>
            <w:color w:val="000000"/>
            <w:lang w:val="es-ES"/>
          </w:rPr>
          <w:delText>_</w:delText>
        </w:r>
      </w:del>
      <w:del w:id="144" w:author="lmarchena" w:date="2020-08-06T22:46:00Z">
        <w:r>
          <w:rPr>
            <w:rFonts w:cs="Arial" w:ascii="Arial" w:hAnsi="Arial"/>
            <w:b/>
            <w:bCs/>
            <w:color w:val="000000"/>
            <w:lang w:val="es-ES"/>
          </w:rPr>
          <w:delText>2020-</w:delText>
        </w:r>
      </w:del>
      <w:del w:id="145" w:author="lmarchena" w:date="2020-08-06T22:47:00Z">
        <w:r>
          <w:rPr>
            <w:rFonts w:cs="Arial" w:ascii="Arial" w:hAnsi="Arial"/>
            <w:b/>
            <w:bCs/>
            <w:color w:val="000000"/>
            <w:lang w:val="es-ES"/>
          </w:rPr>
          <w:delText>2n</w:delText>
        </w:r>
      </w:del>
      <w:del w:id="146" w:author="lmarchena" w:date="2020-10-02T21:47:00Z">
        <w:r>
          <w:rPr>
            <w:rFonts w:cs="Arial" w:ascii="Arial" w:hAnsi="Arial"/>
            <w:b/>
            <w:bCs/>
            <w:color w:val="000000"/>
            <w:lang w:val="es-ES"/>
          </w:rPr>
          <w:delText>_NumerodeSeccion_NombredelaEvaluacion</w:delText>
        </w:r>
      </w:del>
      <w:del w:id="147" w:author="lmarchena" w:date="2020-10-02T21:47:00Z">
        <w:r>
          <w:rPr>
            <w:rFonts w:cs="Arial" w:ascii="Arial" w:hAnsi="Arial"/>
            <w:b/>
            <w:bCs/>
            <w:color w:val="C9211E"/>
            <w:lang w:val="es-ES"/>
          </w:rPr>
          <w:delText>.</w:delText>
        </w:r>
      </w:del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ins w:id="148" w:author="Unknown Author" w:date="2020-04-29T23:34:00Z">
        <w:r>
          <w:rPr>
            <w:rFonts w:cs="Arial" w:ascii="Arial" w:hAnsi="Arial"/>
            <w:lang w:val="es-ES"/>
          </w:rPr>
          <w:t>En el cuerpo del correo se debe identificar:</w:t>
        </w:r>
      </w:ins>
    </w:p>
    <w:tbl>
      <w:tblPr>
        <w:tblW w:w="931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0"/>
        <w:gridCol w:w="1550"/>
        <w:gridCol w:w="1552"/>
        <w:gridCol w:w="1556"/>
        <w:gridCol w:w="3107"/>
      </w:tblGrid>
      <w:tr>
        <w:trPr>
          <w:trHeight w:val="390" w:hRule="atLeast"/>
        </w:trPr>
        <w:tc>
          <w:tcPr>
            <w:tcW w:w="1550" w:type="dxa"/>
            <w:tcBorders/>
            <w:shd w:fill="auto" w:val="clear"/>
          </w:tcPr>
          <w:p>
            <w:pPr>
              <w:pStyle w:val="Contenidodelatabla"/>
              <w:widowControl w:val="false"/>
              <w:spacing w:before="57" w:after="217"/>
              <w:jc w:val="center"/>
              <w:rPr/>
            </w:pPr>
            <w:r>
              <w:rPr/>
              <w:t>APELLIDOS</w:t>
            </w:r>
          </w:p>
        </w:tc>
        <w:tc>
          <w:tcPr>
            <w:tcW w:w="1550" w:type="dxa"/>
            <w:tcBorders/>
            <w:shd w:fill="auto" w:val="clear"/>
          </w:tcPr>
          <w:p>
            <w:pPr>
              <w:pStyle w:val="Contenidodelatabla"/>
              <w:widowControl w:val="false"/>
              <w:spacing w:before="57" w:after="217"/>
              <w:jc w:val="center"/>
              <w:rPr/>
            </w:pPr>
            <w:r>
              <w:rPr/>
              <w:t>NOMBRES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Contenidodelatabla"/>
              <w:widowControl w:val="false"/>
              <w:spacing w:before="57" w:after="217"/>
              <w:jc w:val="center"/>
              <w:rPr/>
            </w:pPr>
            <w:r>
              <w:rPr/>
              <w:t>CEDULA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Contenidodelatabla"/>
              <w:widowControl w:val="false"/>
              <w:spacing w:before="57" w:after="217"/>
              <w:jc w:val="center"/>
              <w:rPr/>
            </w:pPr>
            <w:r>
              <w:rPr/>
              <w:t>TELEFONO</w:t>
            </w:r>
          </w:p>
        </w:tc>
        <w:tc>
          <w:tcPr>
            <w:tcW w:w="3107" w:type="dxa"/>
            <w:tcBorders/>
            <w:shd w:fill="auto" w:val="clear"/>
          </w:tcPr>
          <w:p>
            <w:pPr>
              <w:pStyle w:val="Contenidodelatabla"/>
              <w:widowControl w:val="false"/>
              <w:spacing w:before="57" w:after="217"/>
              <w:jc w:val="center"/>
              <w:rPr/>
            </w:pPr>
            <w:r>
              <w:rPr/>
              <w:t>CORREO ELECTRONICO</w:t>
            </w:r>
          </w:p>
        </w:tc>
      </w:tr>
      <w:tr>
        <w:trPr/>
        <w:tc>
          <w:tcPr>
            <w:tcW w:w="1550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0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107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50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0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107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50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0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107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50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0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107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50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0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107" w:type="dxa"/>
            <w:tcBorders/>
            <w:shd w:fill="auto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u w:val="single"/>
          <w:del w:id="150" w:author="lmarchena" w:date="2020-10-02T21:47:00Z"/>
        </w:rPr>
      </w:pPr>
      <w:del w:id="149" w:author="lmarchena" w:date="2020-10-02T21:47:00Z">
        <w:r>
          <w:rPr>
            <w:rFonts w:cs="Arial" w:ascii="Arial" w:hAnsi="Arial"/>
            <w:b/>
            <w:bCs/>
            <w:u w:val="single"/>
          </w:rPr>
        </w:r>
      </w:del>
    </w:p>
    <w:p>
      <w:pPr>
        <w:pStyle w:val="Normal"/>
        <w:jc w:val="center"/>
        <w:rPr/>
      </w:pPr>
      <w:ins w:id="151" w:author="Autor desconocido" w:date="2020-07-15T00:42:00Z">
        <w:r>
          <w:rPr>
            <w:rFonts w:cs="Arial" w:ascii="Arial" w:hAnsi="Arial"/>
            <w:b/>
            <w:bCs/>
            <w:u w:val="single"/>
          </w:rPr>
          <w:t>MARCO DE TRABAJO</w:t>
        </w:r>
      </w:ins>
      <w:ins w:id="152" w:author="Autor desconocido" w:date="2020-07-15T01:11:00Z">
        <w:r>
          <w:rPr>
            <w:rFonts w:cs="Arial" w:ascii="Arial" w:hAnsi="Arial"/>
            <w:b/>
            <w:bCs/>
            <w:u w:val="single"/>
          </w:rPr>
          <w:t xml:space="preserve"> </w:t>
        </w:r>
      </w:ins>
      <w:ins w:id="153" w:author="Autor desconocido" w:date="2020-07-15T00:43:00Z">
        <w:r>
          <w:rPr>
            <w:rFonts w:cs="Arial" w:ascii="Arial" w:hAnsi="Arial"/>
            <w:b/>
            <w:bCs/>
            <w:u w:val="single"/>
          </w:rPr>
          <w:t>PARA EL DISEÑO DE BASE DE DATOS</w:t>
        </w:r>
      </w:ins>
    </w:p>
    <w:p>
      <w:pPr>
        <w:pStyle w:val="Normal"/>
        <w:rPr>
          <w:rFonts w:ascii="Arial" w:hAnsi="Arial" w:cs="Arial"/>
          <w:ins w:id="155" w:author="Autor desconocido" w:date="2020-07-15T00:47:00Z"/>
        </w:rPr>
      </w:pPr>
      <w:ins w:id="154" w:author="Autor desconocido" w:date="2020-07-15T00:47:00Z">
        <w:r>
          <w:rPr>
            <w:rFonts w:cs="Arial" w:ascii="Arial" w:hAnsi="Arial"/>
          </w:rPr>
        </w:r>
      </w:ins>
    </w:p>
    <w:p>
      <w:pPr>
        <w:pStyle w:val="Normal"/>
        <w:rPr/>
      </w:pPr>
      <w:del w:id="156" w:author="lmarchena" w:date="2020-10-02T21:21:00Z">
        <w:r>
          <w:rPr>
            <w:rFonts w:cs="Arial" w:ascii="Arial" w:hAnsi="Arial"/>
            <w:b/>
          </w:rPr>
          <w:delText>PART</w:delText>
        </w:r>
      </w:del>
      <w:ins w:id="157" w:author="lmarchena" w:date="2020-10-02T21:21:00Z">
        <w:r>
          <w:rPr>
            <w:rFonts w:cs="Arial" w:ascii="Arial" w:hAnsi="Arial"/>
            <w:b/>
          </w:rPr>
          <w:t>FAS</w:t>
        </w:r>
      </w:ins>
      <w:ins w:id="158" w:author="Autor desconocido" w:date="2020-07-15T00:38:00Z">
        <w:r>
          <w:rPr>
            <w:rFonts w:cs="Arial" w:ascii="Arial" w:hAnsi="Arial"/>
            <w:b/>
          </w:rPr>
          <w:t>E I</w:t>
        </w:r>
      </w:ins>
      <w:r>
        <w:rPr>
          <w:rFonts w:cs="Arial" w:ascii="Arial" w:hAnsi="Arial"/>
          <w:b/>
        </w:rPr>
        <w:t xml:space="preserve"> (Fecha de Entrega Fase I :  </w:t>
      </w:r>
      <w:r>
        <w:rPr>
          <w:rFonts w:cs="Arial" w:ascii="Arial" w:hAnsi="Arial"/>
          <w:b/>
          <w:color w:val="FD0202"/>
          <w:sz w:val="30"/>
          <w:szCs w:val="30"/>
        </w:rPr>
        <w:t>08/12/2022  15%</w:t>
      </w:r>
      <w:r>
        <w:rPr>
          <w:rFonts w:cs="Arial" w:ascii="Arial" w:hAnsi="Arial"/>
          <w:b/>
        </w:rPr>
        <w:t>)</w:t>
      </w:r>
    </w:p>
    <w:p>
      <w:pPr>
        <w:pStyle w:val="Normal"/>
        <w:ind w:left="720" w:right="0" w:hanging="0"/>
        <w:rPr/>
      </w:pPr>
      <w:r>
        <w:rPr>
          <w:rFonts w:cs="Arial" w:ascii="Arial" w:hAnsi="Arial"/>
          <w:b/>
          <w:color w:val="FF0000"/>
          <w:u w:val="single"/>
        </w:rPr>
        <w:t>(</w:t>
      </w:r>
      <w:ins w:id="159" w:author="lmarchena" w:date="2020-10-02T22:25:00Z">
        <w:r>
          <w:rPr>
            <w:rFonts w:cs="Arial" w:ascii="Arial" w:hAnsi="Arial"/>
            <w:b/>
            <w:color w:val="FF0000"/>
            <w:u w:val="single"/>
          </w:rPr>
          <w:t xml:space="preserve">Nota </w:t>
        </w:r>
      </w:ins>
      <w:ins w:id="160" w:author="lmarchena" w:date="2020-10-02T22:07:00Z">
        <w:r>
          <w:rPr>
            <w:rFonts w:cs="Arial" w:ascii="Arial" w:hAnsi="Arial"/>
            <w:b/>
            <w:color w:val="FF0000"/>
            <w:u w:val="single"/>
          </w:rPr>
          <w:t xml:space="preserve">Llevar </w:t>
        </w:r>
      </w:ins>
      <w:ins w:id="161" w:author="lmarchena" w:date="2020-10-02T22:09:00Z">
        <w:r>
          <w:rPr>
            <w:rFonts w:cs="Arial" w:ascii="Arial" w:hAnsi="Arial"/>
            <w:b/>
            <w:color w:val="FF0000"/>
            <w:u w:val="single"/>
          </w:rPr>
          <w:t>un</w:t>
        </w:r>
      </w:ins>
      <w:ins w:id="162" w:author="lmarchena" w:date="2020-10-02T22:07:00Z">
        <w:r>
          <w:rPr>
            <w:rFonts w:cs="Arial" w:ascii="Arial" w:hAnsi="Arial"/>
            <w:b/>
            <w:color w:val="FF0000"/>
            <w:u w:val="single"/>
          </w:rPr>
          <w:t xml:space="preserve"> </w:t>
        </w:r>
      </w:ins>
      <w:ins w:id="163" w:author="lmarchena" w:date="2020-10-02T22:08:00Z">
        <w:r>
          <w:rPr>
            <w:rFonts w:cs="Arial" w:ascii="Arial" w:hAnsi="Arial"/>
            <w:b/>
            <w:color w:val="FF0000"/>
            <w:u w:val="single"/>
          </w:rPr>
          <w:t>registro</w:t>
        </w:r>
      </w:ins>
      <w:ins w:id="164" w:author="lmarchena" w:date="2020-10-02T22:07:00Z">
        <w:r>
          <w:rPr>
            <w:rFonts w:cs="Arial" w:ascii="Arial" w:hAnsi="Arial"/>
            <w:b/>
            <w:color w:val="FF0000"/>
            <w:u w:val="single"/>
          </w:rPr>
          <w:t xml:space="preserve"> estricto del </w:t>
        </w:r>
      </w:ins>
      <w:ins w:id="165" w:author="lmarchena" w:date="2020-10-02T22:08:00Z">
        <w:r>
          <w:rPr>
            <w:rFonts w:cs="Arial" w:ascii="Arial" w:hAnsi="Arial"/>
            <w:b/>
            <w:color w:val="FF0000"/>
            <w:u w:val="single"/>
          </w:rPr>
          <w:t>Historial de revisiones.</w:t>
        </w:r>
      </w:ins>
      <w:ins w:id="166" w:author="lmarchena" w:date="2020-10-02T22:26:00Z">
        <w:r>
          <w:rPr>
            <w:rFonts w:cs="Arial" w:ascii="Arial" w:hAnsi="Arial"/>
            <w:b/>
            <w:color w:val="FF0000"/>
            <w:u w:val="single"/>
          </w:rPr>
          <w:t>)</w:t>
        </w:r>
      </w:ins>
    </w:p>
    <w:p>
      <w:pPr>
        <w:pStyle w:val="Normal"/>
        <w:ind w:left="720" w:right="0" w:hanging="0"/>
        <w:rPr>
          <w:rFonts w:ascii="Arial" w:hAnsi="Arial" w:cs="Arial"/>
          <w:b/>
          <w:b/>
          <w:color w:val="FF0000"/>
          <w:u w:val="single"/>
        </w:rPr>
      </w:pPr>
      <w:r>
        <w:rPr>
          <w:rFonts w:cs="Arial" w:ascii="Arial" w:hAnsi="Arial"/>
          <w:b/>
          <w:color w:val="FF0000"/>
          <w:u w:val="single"/>
        </w:rPr>
      </w:r>
    </w:p>
    <w:tbl>
      <w:tblPr>
        <w:tblW w:w="8811" w:type="dxa"/>
        <w:jc w:val="left"/>
        <w:tblInd w:w="6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2"/>
        <w:gridCol w:w="2875"/>
        <w:gridCol w:w="3024"/>
      </w:tblGrid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0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lang w:val="es-ES" w:eastAsia="en-US" w:bidi="ar-SA"/>
              </w:rPr>
              <w:t>REVISION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0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lang w:val="es-ES" w:eastAsia="en-US" w:bidi="ar-SA"/>
              </w:rPr>
              <w:t>FECHA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0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lang w:val="es-ES" w:eastAsia="en-US" w:bidi="ar-SA"/>
              </w:rPr>
              <w:t>OBSERVACIONES</w:t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  <w:ins w:id="168" w:author="Autor desconocido" w:date="2020-07-15T00:24:00Z"/>
        </w:rPr>
      </w:pPr>
      <w:ins w:id="167" w:author="Autor desconocido" w:date="2020-07-15T00:24:00Z">
        <w:r>
          <w:rPr>
            <w:rFonts w:cs="Arial" w:ascii="Arial" w:hAnsi="Arial"/>
          </w:rPr>
          <w:t>Nombre del Modelo:</w:t>
        </w:r>
      </w:ins>
    </w:p>
    <w:p>
      <w:pPr>
        <w:pStyle w:val="Normal"/>
        <w:numPr>
          <w:ilvl w:val="0"/>
          <w:numId w:val="3"/>
        </w:numPr>
        <w:rPr>
          <w:rFonts w:ascii="Arial" w:hAnsi="Arial" w:cs="Arial"/>
          <w:ins w:id="170" w:author="Autor desconocido" w:date="2020-07-15T00:24:00Z"/>
        </w:rPr>
      </w:pPr>
      <w:ins w:id="169" w:author="Autor desconocido" w:date="2020-07-15T00:24:00Z">
        <w:r>
          <w:rPr>
            <w:rFonts w:cs="Arial" w:ascii="Arial" w:hAnsi="Arial"/>
          </w:rPr>
          <w:t>Determinar los requerimientos del modelo de datos a Diseñar.</w:t>
        </w:r>
      </w:ins>
    </w:p>
    <w:p>
      <w:pPr>
        <w:pStyle w:val="Normal"/>
        <w:numPr>
          <w:ilvl w:val="0"/>
          <w:numId w:val="3"/>
        </w:numPr>
        <w:rPr>
          <w:rFonts w:ascii="Arial" w:hAnsi="Arial" w:cs="Arial"/>
          <w:ins w:id="172" w:author="Autor desconocido" w:date="2020-07-15T00:24:00Z"/>
        </w:rPr>
      </w:pPr>
      <w:ins w:id="171" w:author="Autor desconocido" w:date="2020-07-15T00:24:00Z">
        <w:r>
          <w:rPr>
            <w:rFonts w:cs="Arial" w:ascii="Arial" w:hAnsi="Arial"/>
          </w:rPr>
          <w:t>Desarrollar el universo de discurso para el modelo a desarrollar (según el modelo seleccionado).</w:t>
        </w:r>
      </w:ins>
    </w:p>
    <w:p>
      <w:pPr>
        <w:pStyle w:val="Normal"/>
        <w:numPr>
          <w:ilvl w:val="0"/>
          <w:numId w:val="3"/>
        </w:numPr>
        <w:rPr>
          <w:rFonts w:ascii="Arial" w:hAnsi="Arial" w:cs="Arial"/>
          <w:ins w:id="174" w:author="Autor desconocido" w:date="2020-07-15T00:24:00Z"/>
          <w:b/>
          <w:b/>
          <w:bCs/>
        </w:rPr>
      </w:pPr>
      <w:ins w:id="173" w:author="Autor desconocido" w:date="2020-07-15T00:24:00Z">
        <w:r>
          <w:rPr>
            <w:rFonts w:cs="Arial" w:ascii="Arial" w:hAnsi="Arial"/>
            <w:b/>
            <w:bCs/>
          </w:rPr>
          <w:t xml:space="preserve">Diseño Modelo Conceptual de Base de Datos. </w:t>
        </w:r>
      </w:ins>
    </w:p>
    <w:p>
      <w:pPr>
        <w:pStyle w:val="Normal"/>
        <w:ind w:left="720" w:right="0" w:hanging="0"/>
        <w:jc w:val="center"/>
        <w:rPr>
          <w:rFonts w:ascii="Arial" w:hAnsi="Arial" w:cs="Arial"/>
          <w:b/>
          <w:b/>
          <w:bCs/>
          <w:color w:val="C9211E"/>
          <w:u w:val="single"/>
          <w:del w:id="176" w:author="lmarchena" w:date="2020-10-02T22:08:00Z"/>
        </w:rPr>
      </w:pPr>
      <w:ins w:id="175" w:author="Autor desconocido" w:date="2020-07-15T00:24:00Z">
        <w:r>
          <w:rPr>
            <w:rFonts w:cs="Arial" w:ascii="Arial" w:hAnsi="Arial"/>
            <w:b/>
            <w:bCs/>
            <w:color w:val="C9211E"/>
            <w:u w:val="single"/>
          </w:rPr>
          <w:t>(para continuar debe tener un universo de discurso)</w:t>
        </w:r>
      </w:ins>
    </w:p>
    <w:p>
      <w:pPr>
        <w:pStyle w:val="Normal"/>
        <w:ind w:left="720" w:right="0" w:hanging="0"/>
        <w:jc w:val="center"/>
        <w:rPr>
          <w:rFonts w:ascii="Arial" w:hAnsi="Arial" w:cs="Arial"/>
          <w:b/>
          <w:b/>
          <w:bCs/>
          <w:color w:val="C9211E"/>
          <w:ins w:id="178" w:author="lmarchena" w:date="2020-10-02T22:11:00Z"/>
          <w:u w:val="single"/>
        </w:rPr>
      </w:pPr>
      <w:ins w:id="177" w:author="lmarchena" w:date="2020-10-02T22:11:00Z">
        <w:r>
          <w:rPr>
            <w:rFonts w:cs="Arial" w:ascii="Arial" w:hAnsi="Arial"/>
            <w:b/>
            <w:bCs/>
            <w:color w:val="C9211E"/>
            <w:u w:val="single"/>
          </w:rPr>
        </w:r>
      </w:ins>
    </w:p>
    <w:p>
      <w:pPr>
        <w:pStyle w:val="Normal"/>
        <w:numPr>
          <w:ilvl w:val="1"/>
          <w:numId w:val="3"/>
        </w:numPr>
        <w:rPr>
          <w:rFonts w:ascii="Arial" w:hAnsi="Arial" w:cs="Arial"/>
          <w:ins w:id="180" w:author="Autor desconocido" w:date="2020-07-15T00:24:00Z"/>
        </w:rPr>
      </w:pPr>
      <w:ins w:id="179" w:author="Autor desconocido" w:date="2020-07-15T00:24:00Z">
        <w:r>
          <w:rPr>
            <w:rFonts w:cs="Arial" w:ascii="Arial" w:hAnsi="Arial"/>
          </w:rPr>
          <w:t>Leer el documento de requerimientos o universo de discurso.</w:t>
        </w:r>
      </w:ins>
    </w:p>
    <w:p>
      <w:pPr>
        <w:pStyle w:val="Normal"/>
        <w:numPr>
          <w:ilvl w:val="1"/>
          <w:numId w:val="3"/>
        </w:numPr>
        <w:rPr>
          <w:rFonts w:ascii="Arial" w:hAnsi="Arial" w:cs="Arial"/>
          <w:ins w:id="182" w:author="Autor desconocido" w:date="2020-07-15T00:24:00Z"/>
        </w:rPr>
      </w:pPr>
      <w:ins w:id="181" w:author="Autor desconocido" w:date="2020-07-15T00:24:00Z">
        <w:r>
          <w:rPr>
            <w:rFonts w:cs="Arial" w:ascii="Arial" w:hAnsi="Arial"/>
          </w:rPr>
          <w:t>Identificar las entidades.</w:t>
        </w:r>
      </w:ins>
    </w:p>
    <w:p>
      <w:pPr>
        <w:pStyle w:val="Normal"/>
        <w:numPr>
          <w:ilvl w:val="2"/>
          <w:numId w:val="3"/>
        </w:numPr>
        <w:rPr>
          <w:rFonts w:ascii="Arial" w:hAnsi="Arial" w:cs="Arial"/>
          <w:ins w:id="184" w:author="Autor desconocido" w:date="2020-07-15T00:24:00Z"/>
        </w:rPr>
      </w:pPr>
      <w:ins w:id="183" w:author="Autor desconocido" w:date="2020-07-15T00:24:00Z">
        <w:r>
          <w:rPr>
            <w:rFonts w:cs="Arial" w:ascii="Arial" w:hAnsi="Arial"/>
          </w:rPr>
          <w:t>Identificar los atributos de cada entidad.</w:t>
        </w:r>
      </w:ins>
    </w:p>
    <w:p>
      <w:pPr>
        <w:pStyle w:val="Normal"/>
        <w:numPr>
          <w:ilvl w:val="2"/>
          <w:numId w:val="3"/>
        </w:numPr>
        <w:rPr>
          <w:rFonts w:ascii="Arial" w:hAnsi="Arial" w:cs="Arial"/>
        </w:rPr>
      </w:pPr>
      <w:ins w:id="185" w:author="Autor desconocido" w:date="2020-07-15T00:24:00Z">
        <w:r>
          <w:rPr>
            <w:rFonts w:cs="Arial" w:ascii="Arial" w:hAnsi="Arial"/>
          </w:rPr>
          <w:t>Determinar los dominios de cada atributo.</w:t>
        </w:r>
      </w:ins>
    </w:p>
    <w:p>
      <w:pPr>
        <w:pStyle w:val="Normal"/>
        <w:numPr>
          <w:ilvl w:val="1"/>
          <w:numId w:val="3"/>
        </w:numPr>
        <w:rPr/>
      </w:pPr>
      <w:del w:id="186" w:author="Autor desconocido" w:date="2020-11-12T00:03:24Z">
        <w:r>
          <w:rPr>
            <w:rFonts w:cs="Arial" w:ascii="Arial" w:hAnsi="Arial"/>
          </w:rPr>
          <w:delText>I</w:delText>
        </w:r>
      </w:del>
      <w:del w:id="187" w:author="lmarchena" w:date="2020-08-06T22:36:00Z">
        <w:r>
          <w:rPr>
            <w:rFonts w:cs="Arial" w:ascii="Arial" w:hAnsi="Arial"/>
          </w:rPr>
          <w:delText>i</w:delText>
        </w:r>
      </w:del>
      <w:ins w:id="188" w:author="Autor desconocido" w:date="2020-11-12T00:03:24Z">
        <w:r>
          <w:rPr>
            <w:rFonts w:cs="Arial" w:ascii="Arial" w:hAnsi="Arial"/>
          </w:rPr>
          <w:t>Identificar</w:t>
        </w:r>
      </w:ins>
      <w:ins w:id="189" w:author="Autor desconocido" w:date="2020-07-15T00:24:00Z">
        <w:r>
          <w:rPr>
            <w:rFonts w:cs="Arial" w:ascii="Arial" w:hAnsi="Arial"/>
          </w:rPr>
          <w:t xml:space="preserve"> los tipos de relación</w:t>
        </w:r>
      </w:ins>
      <w:ins w:id="190" w:author="lmarchena" w:date="2020-08-06T22:36:00Z">
        <w:r>
          <w:rPr>
            <w:rFonts w:cs="Arial" w:ascii="Arial" w:hAnsi="Arial"/>
          </w:rPr>
          <w:t xml:space="preserve"> (1:1, 1:N, N:M)</w:t>
        </w:r>
      </w:ins>
      <w:ins w:id="191" w:author="lmarchena" w:date="2020-08-06T22:48:00Z">
        <w:r>
          <w:rPr>
            <w:rFonts w:cs="Arial" w:ascii="Arial" w:hAnsi="Arial"/>
          </w:rPr>
          <w:t xml:space="preserve"> en forma grafica</w:t>
        </w:r>
      </w:ins>
      <w:del w:id="192" w:author="lmarchena" w:date="2020-08-06T22:48:00Z">
        <w:r>
          <w:rPr>
            <w:rFonts w:cs="Arial" w:ascii="Arial" w:hAnsi="Arial"/>
          </w:rPr>
          <w:delText>.</w:delText>
        </w:r>
      </w:del>
    </w:p>
    <w:p>
      <w:pPr>
        <w:pStyle w:val="Normal"/>
        <w:numPr>
          <w:ilvl w:val="1"/>
          <w:numId w:val="3"/>
        </w:numPr>
        <w:rPr>
          <w:rFonts w:ascii="Arial" w:hAnsi="Arial" w:cs="Arial"/>
          <w:ins w:id="194" w:author="Autor desconocido" w:date="2020-07-15T00:24:00Z"/>
        </w:rPr>
      </w:pPr>
      <w:ins w:id="193" w:author="Autor desconocido" w:date="2020-07-15T00:24:00Z">
        <w:r>
          <w:rPr>
            <w:rFonts w:cs="Arial" w:ascii="Arial" w:hAnsi="Arial"/>
          </w:rPr>
          <w:t>Determinar los atributos a ser candidatos para clave principales y alternativa.</w:t>
        </w:r>
      </w:ins>
    </w:p>
    <w:p>
      <w:pPr>
        <w:pStyle w:val="Normal"/>
        <w:numPr>
          <w:ilvl w:val="1"/>
          <w:numId w:val="3"/>
        </w:numPr>
        <w:rPr/>
      </w:pPr>
      <w:ins w:id="195" w:author="Autor desconocido" w:date="2020-07-15T00:24:00Z">
        <w:r>
          <w:rPr>
            <w:rFonts w:cs="Arial" w:ascii="Arial" w:hAnsi="Arial"/>
          </w:rPr>
          <w:t>Crear matriz de entidades</w:t>
        </w:r>
      </w:ins>
      <w:ins w:id="196" w:author="lmarchena" w:date="2020-08-06T22:49:00Z">
        <w:r>
          <w:rPr>
            <w:rFonts w:cs="Arial" w:ascii="Arial" w:hAnsi="Arial"/>
          </w:rPr>
          <w:t xml:space="preserve"> (tabla de referencias cruzadas)</w:t>
        </w:r>
      </w:ins>
      <w:ins w:id="197" w:author="Autor desconocido" w:date="2020-07-15T00:24:00Z">
        <w:r>
          <w:rPr>
            <w:rFonts w:cs="Arial" w:ascii="Arial" w:hAnsi="Arial"/>
          </w:rPr>
          <w:t>.</w:t>
        </w:r>
      </w:ins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ins w:id="199" w:author="Autor desconocido" w:date="2020-07-15T00:24:00Z">
        <w:r>
          <w:rPr>
            <w:rFonts w:cs="Arial" w:ascii="Arial" w:hAnsi="Arial"/>
          </w:rPr>
          <w:t>Comprobar si el modelo tiene redundancia con respecto atributos y entidades.</w:t>
        </w:r>
      </w:ins>
    </w:p>
    <w:p>
      <w:pPr>
        <w:pStyle w:val="Normal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rPr/>
      </w:pPr>
      <w:ins w:id="200" w:author="lmarchena" w:date="2020-10-02T21:20:00Z">
        <w:r>
          <w:rPr>
            <w:rFonts w:cs="Arial" w:ascii="Arial" w:hAnsi="Arial"/>
            <w:b/>
            <w:u w:val="single"/>
          </w:rPr>
          <w:t xml:space="preserve">Producto Final </w:t>
        </w:r>
      </w:ins>
      <w:ins w:id="201" w:author="lmarchena" w:date="2020-10-02T21:22:00Z">
        <w:r>
          <w:rPr>
            <w:rFonts w:cs="Arial" w:ascii="Arial" w:hAnsi="Arial"/>
            <w:b/>
            <w:u w:val="single"/>
          </w:rPr>
          <w:t xml:space="preserve">para </w:t>
        </w:r>
      </w:ins>
      <w:ins w:id="202" w:author="lmarchena" w:date="2020-10-02T21:20:00Z">
        <w:r>
          <w:rPr>
            <w:rFonts w:cs="Arial" w:ascii="Arial" w:hAnsi="Arial"/>
            <w:b/>
            <w:u w:val="single"/>
          </w:rPr>
          <w:t>esta Fase:</w:t>
        </w:r>
      </w:ins>
    </w:p>
    <w:p>
      <w:pPr>
        <w:pStyle w:val="Normal"/>
        <w:rPr>
          <w:rFonts w:ascii="Arial" w:hAnsi="Arial" w:cs="Arial"/>
          <w:b/>
          <w:b/>
        </w:rPr>
      </w:pPr>
      <w:ins w:id="203" w:author="lmarchena" w:date="2020-10-02T21:22:00Z">
        <w:r>
          <w:rPr>
            <w:rFonts w:cs="Arial" w:ascii="Arial" w:hAnsi="Arial"/>
            <w:b/>
          </w:rPr>
          <w:tab/>
          <w:t xml:space="preserve">Universo de Discurso </w:t>
        </w:r>
      </w:ins>
    </w:p>
    <w:p>
      <w:pPr>
        <w:pStyle w:val="Normal"/>
        <w:rPr/>
      </w:pPr>
      <w:ins w:id="204" w:author="lmarchena" w:date="2020-10-02T21:23:00Z">
        <w:r>
          <w:rPr>
            <w:rFonts w:cs="Arial" w:ascii="Arial" w:hAnsi="Arial"/>
            <w:b/>
          </w:rPr>
          <w:tab/>
          <w:t>Modelo Conceptual con relaciones básicas</w:t>
        </w:r>
      </w:ins>
      <w:ins w:id="205" w:author="lmarchena" w:date="2020-10-02T21:25:00Z">
        <w:r>
          <w:rPr>
            <w:rFonts w:cs="Arial" w:ascii="Arial" w:hAnsi="Arial"/>
            <w:b/>
          </w:rPr>
          <w:t>.</w:t>
        </w:r>
      </w:ins>
    </w:p>
    <w:p>
      <w:pPr>
        <w:pStyle w:val="Normal"/>
        <w:rPr/>
      </w:pPr>
      <w:ins w:id="207" w:author="lmarchena" w:date="2020-10-02T21:25:00Z">
        <w:r>
          <w:rPr>
            <w:rFonts w:cs="Arial" w:ascii="Arial" w:hAnsi="Arial"/>
            <w:b/>
          </w:rPr>
          <w:tab/>
          <w:t xml:space="preserve">Listado </w:t>
        </w:r>
      </w:ins>
      <w:ins w:id="208" w:author="lmarchena" w:date="2020-10-02T21:23:00Z">
        <w:r>
          <w:rPr>
            <w:rFonts w:cs="Arial" w:ascii="Arial" w:hAnsi="Arial"/>
            <w:b/>
          </w:rPr>
          <w:t xml:space="preserve"> Atributos</w:t>
        </w:r>
      </w:ins>
      <w:ins w:id="209" w:author="lmarchena" w:date="2020-10-02T21:25:00Z">
        <w:r>
          <w:rPr>
            <w:rFonts w:cs="Arial" w:ascii="Arial" w:hAnsi="Arial"/>
            <w:b/>
          </w:rPr>
          <w:t xml:space="preserve"> y </w:t>
        </w:r>
      </w:ins>
      <w:ins w:id="210" w:author="lmarchena" w:date="2020-10-02T21:23:00Z">
        <w:r>
          <w:rPr>
            <w:rFonts w:cs="Arial" w:ascii="Arial" w:hAnsi="Arial"/>
            <w:b/>
          </w:rPr>
          <w:t xml:space="preserve"> Atributos Candidatos a Claves</w:t>
        </w:r>
      </w:ins>
      <w:ins w:id="211" w:author="lmarchena" w:date="2020-10-02T21:25:00Z">
        <w:r>
          <w:rPr>
            <w:rFonts w:cs="Arial" w:ascii="Arial" w:hAnsi="Arial"/>
            <w:b/>
          </w:rPr>
          <w:t xml:space="preserve"> por entidad</w:t>
        </w:r>
      </w:ins>
    </w:p>
    <w:p>
      <w:pPr>
        <w:pStyle w:val="Normal"/>
        <w:rPr/>
      </w:pPr>
      <w:ins w:id="212" w:author="lmarchena" w:date="2020-10-02T21:26:00Z">
        <w:r>
          <w:rPr>
            <w:rFonts w:cs="Arial" w:ascii="Arial" w:hAnsi="Arial"/>
            <w:b/>
          </w:rPr>
          <w:tab/>
        </w:r>
      </w:ins>
      <w:ins w:id="213" w:author="lmarchena" w:date="2020-10-02T21:25:00Z">
        <w:r>
          <w:rPr>
            <w:rFonts w:cs="Arial" w:ascii="Arial" w:hAnsi="Arial"/>
            <w:b/>
          </w:rPr>
          <w:t>Una matriz de entidades</w:t>
        </w:r>
      </w:ins>
      <w:ins w:id="214" w:author="lmarchena" w:date="2020-10-02T21:26:00Z">
        <w:r>
          <w:rPr>
            <w:rFonts w:cs="Arial" w:ascii="Arial" w:hAnsi="Arial"/>
            <w:b/>
          </w:rPr>
          <w:t>.</w:t>
        </w:r>
      </w:ins>
    </w:p>
    <w:p>
      <w:pPr>
        <w:pStyle w:val="Normal"/>
        <w:rPr>
          <w:rFonts w:ascii="Arial" w:hAnsi="Arial" w:cs="Arial"/>
          <w:ins w:id="216" w:author="Autor desconocido" w:date="2020-07-15T00:24:00Z"/>
        </w:rPr>
      </w:pPr>
      <w:ins w:id="215" w:author="Autor desconocido" w:date="2020-07-15T00:24:00Z">
        <w:r>
          <w:rPr>
            <w:rFonts w:cs="Arial" w:ascii="Arial" w:hAnsi="Arial"/>
          </w:rPr>
        </w:r>
      </w:ins>
    </w:p>
    <w:p>
      <w:pPr>
        <w:pStyle w:val="Normal"/>
        <w:rPr/>
      </w:pPr>
      <w:del w:id="217" w:author="lmarchena" w:date="2020-10-02T21:21:00Z">
        <w:r>
          <w:rPr>
            <w:rFonts w:cs="Arial" w:ascii="Arial" w:hAnsi="Arial"/>
            <w:b/>
          </w:rPr>
          <w:delText>PART</w:delText>
        </w:r>
      </w:del>
      <w:ins w:id="218" w:author="lmarchena" w:date="2020-10-02T21:21:00Z">
        <w:r>
          <w:rPr>
            <w:rFonts w:cs="Arial" w:ascii="Arial" w:hAnsi="Arial"/>
            <w:b/>
          </w:rPr>
          <w:t>F</w:t>
        </w:r>
      </w:ins>
      <w:del w:id="219" w:author="lmarchena" w:date="2020-10-02T21:21:00Z">
        <w:r>
          <w:rPr>
            <w:rFonts w:cs="Arial" w:ascii="Arial" w:hAnsi="Arial"/>
            <w:b/>
          </w:rPr>
          <w:delText>E</w:delText>
        </w:r>
      </w:del>
      <w:ins w:id="220" w:author="lmarchena" w:date="2020-10-02T21:21:00Z">
        <w:r>
          <w:rPr>
            <w:rFonts w:cs="Arial" w:ascii="Arial" w:hAnsi="Arial"/>
            <w:b/>
          </w:rPr>
          <w:t>ASE</w:t>
        </w:r>
      </w:ins>
      <w:ins w:id="221" w:author="Autor desconocido" w:date="2020-07-15T00:24:00Z">
        <w:r>
          <w:rPr>
            <w:rFonts w:cs="Arial" w:ascii="Arial" w:hAnsi="Arial"/>
            <w:b/>
          </w:rPr>
          <w:t xml:space="preserve"> II</w:t>
        </w:r>
      </w:ins>
      <w:r>
        <w:rPr>
          <w:rFonts w:cs="Arial" w:ascii="Arial" w:hAnsi="Arial"/>
          <w:b/>
        </w:rPr>
        <w:t xml:space="preserve"> (Fecha de Entrega Fase II :  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PRIMERA REVISION: </w:t>
      </w:r>
      <w:r>
        <w:rPr>
          <w:rFonts w:cs="Arial" w:ascii="Arial" w:hAnsi="Arial"/>
          <w:b/>
          <w:color w:val="FD0202"/>
          <w:sz w:val="30"/>
          <w:szCs w:val="30"/>
        </w:rPr>
        <w:t>08/01/2023 10%</w:t>
      </w:r>
      <w:r>
        <w:rPr>
          <w:rFonts w:cs="Arial" w:ascii="Arial" w:hAnsi="Arial"/>
          <w:b/>
        </w:rPr>
        <w:t xml:space="preserve">  SEGUNDA REVISION: </w:t>
      </w:r>
      <w:r>
        <w:rPr>
          <w:rFonts w:cs="Arial" w:ascii="Arial" w:hAnsi="Arial"/>
          <w:b/>
          <w:color w:val="FD0202"/>
          <w:sz w:val="30"/>
          <w:szCs w:val="30"/>
        </w:rPr>
        <w:t>%</w:t>
      </w:r>
      <w:r>
        <w:rPr>
          <w:rFonts w:cs="Arial" w:ascii="Arial" w:hAnsi="Arial"/>
          <w:b/>
        </w:rPr>
        <w:t>)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8811" w:type="dxa"/>
        <w:jc w:val="left"/>
        <w:tblInd w:w="6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2"/>
        <w:gridCol w:w="2875"/>
        <w:gridCol w:w="3024"/>
      </w:tblGrid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0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lang w:val="es-ES" w:eastAsia="en-US" w:bidi="ar-SA"/>
              </w:rPr>
              <w:t>REVISION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0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lang w:val="es-ES" w:eastAsia="en-US" w:bidi="ar-SA"/>
              </w:rPr>
              <w:t>FECHA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0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lang w:val="es-ES" w:eastAsia="en-US" w:bidi="ar-SA"/>
              </w:rPr>
              <w:t>OBSERVACIONES</w:t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  <w:ins w:id="223" w:author="Autor desconocido" w:date="2020-07-15T00:24:00Z"/>
          <w:b/>
          <w:b/>
          <w:bCs/>
        </w:rPr>
      </w:pPr>
      <w:ins w:id="222" w:author="Autor desconocido" w:date="2020-07-15T00:24:00Z">
        <w:r>
          <w:rPr>
            <w:rFonts w:cs="Arial" w:ascii="Arial" w:hAnsi="Arial"/>
            <w:b/>
            <w:bCs/>
          </w:rPr>
          <w:t xml:space="preserve">Diseño de modelo lógico de base de datos. </w:t>
        </w:r>
      </w:ins>
    </w:p>
    <w:p>
      <w:pPr>
        <w:pStyle w:val="Normal"/>
        <w:ind w:left="720" w:right="0" w:hanging="0"/>
        <w:jc w:val="center"/>
        <w:rPr/>
      </w:pPr>
      <w:ins w:id="224" w:author="Autor desconocido" w:date="2020-07-15T00:24:00Z">
        <w:r>
          <w:rPr>
            <w:rFonts w:cs="Arial" w:ascii="Arial" w:hAnsi="Arial"/>
            <w:b/>
            <w:bCs/>
            <w:color w:val="C9211E"/>
            <w:u w:val="single"/>
          </w:rPr>
          <w:t>(Para continuar debe tener un modelo Conceptual Consistente</w:t>
        </w:r>
      </w:ins>
      <w:r>
        <w:rPr>
          <w:rFonts w:cs="Arial" w:ascii="Arial" w:hAnsi="Arial"/>
          <w:b/>
          <w:bCs/>
          <w:color w:val="C9211E"/>
          <w:u w:val="single"/>
        </w:rPr>
        <w:t>, Una lista de entidades, una lista de Atributos y sus claves candidatas</w:t>
      </w:r>
      <w:ins w:id="225" w:author="Autor desconocido" w:date="2020-07-15T00:24:00Z">
        <w:r>
          <w:rPr>
            <w:rFonts w:cs="Arial" w:ascii="Arial" w:hAnsi="Arial"/>
            <w:b/>
            <w:bCs/>
            <w:color w:val="C9211E"/>
            <w:u w:val="single"/>
          </w:rPr>
          <w:t>)</w:t>
        </w:r>
      </w:ins>
    </w:p>
    <w:p>
      <w:pPr>
        <w:pStyle w:val="Normal"/>
        <w:numPr>
          <w:ilvl w:val="1"/>
          <w:numId w:val="3"/>
        </w:numPr>
        <w:rPr/>
      </w:pPr>
      <w:ins w:id="227" w:author="Autor desconocido" w:date="2020-07-15T00:24:00Z">
        <w:r>
          <w:rPr>
            <w:rFonts w:cs="Arial" w:ascii="Arial" w:hAnsi="Arial"/>
          </w:rPr>
          <w:t>Determinar las relaciones para el modelo lógico de los datos</w:t>
        </w:r>
      </w:ins>
      <w:ins w:id="228" w:author="lmarchena" w:date="2020-08-06T22:35:00Z">
        <w:r>
          <w:rPr>
            <w:rFonts w:cs="Arial" w:ascii="Arial" w:hAnsi="Arial"/>
          </w:rPr>
          <w:t xml:space="preserve"> (Cardinalidad)</w:t>
        </w:r>
      </w:ins>
      <w:ins w:id="229" w:author="Autor desconocido" w:date="2020-07-15T00:24:00Z">
        <w:r>
          <w:rPr>
            <w:rFonts w:cs="Arial" w:ascii="Arial" w:hAnsi="Arial"/>
          </w:rPr>
          <w:t xml:space="preserve"> .</w:t>
        </w:r>
      </w:ins>
    </w:p>
    <w:p>
      <w:pPr>
        <w:pStyle w:val="Normal"/>
        <w:numPr>
          <w:ilvl w:val="1"/>
          <w:numId w:val="3"/>
        </w:numPr>
        <w:rPr>
          <w:rFonts w:ascii="Arial" w:hAnsi="Arial" w:cs="Arial"/>
          <w:ins w:id="232" w:author="lmarchena" w:date="2020-08-07T12:24:00Z"/>
        </w:rPr>
      </w:pPr>
      <w:ins w:id="231" w:author="Autor desconocido" w:date="2020-07-15T00:24:00Z">
        <w:r>
          <w:rPr>
            <w:rFonts w:cs="Arial" w:ascii="Arial" w:hAnsi="Arial"/>
          </w:rPr>
          <w:t>Aplicar Formas normales al modelo conceptual (analizar el modelo y aplicar formas normales a cada entidad).</w:t>
        </w:r>
      </w:ins>
    </w:p>
    <w:p>
      <w:pPr>
        <w:pStyle w:val="Normal"/>
        <w:numPr>
          <w:ilvl w:val="1"/>
          <w:numId w:val="3"/>
        </w:numPr>
        <w:rPr/>
      </w:pPr>
      <w:ins w:id="233" w:author="lmarchena" w:date="2020-08-07T12:26:00Z">
        <w:r>
          <w:rPr>
            <w:rFonts w:cs="Arial" w:ascii="Arial" w:hAnsi="Arial"/>
          </w:rPr>
          <w:t>Enumerar</w:t>
        </w:r>
      </w:ins>
      <w:ins w:id="234" w:author="lmarchena" w:date="2020-08-07T12:25:00Z">
        <w:r>
          <w:rPr>
            <w:rFonts w:cs="Arial" w:ascii="Arial" w:hAnsi="Arial"/>
          </w:rPr>
          <w:t xml:space="preserve"> los supuestos </w:t>
        </w:r>
      </w:ins>
      <w:ins w:id="235" w:author="lmarchena" w:date="2020-08-07T12:26:00Z">
        <w:r>
          <w:rPr>
            <w:rFonts w:cs="Arial" w:ascii="Arial" w:hAnsi="Arial"/>
          </w:rPr>
          <w:t>Semánticos</w:t>
        </w:r>
      </w:ins>
      <w:ins w:id="236" w:author="lmarchena" w:date="2020-08-07T12:25:00Z">
        <w:r>
          <w:rPr>
            <w:rFonts w:cs="Arial" w:ascii="Arial" w:hAnsi="Arial"/>
          </w:rPr>
          <w:t xml:space="preserve"> Complementarios </w:t>
        </w:r>
      </w:ins>
      <w:ins w:id="237" w:author="lmarchena" w:date="2020-08-07T12:27:00Z">
        <w:r>
          <w:rPr>
            <w:rFonts w:cs="Arial" w:ascii="Arial" w:hAnsi="Arial"/>
          </w:rPr>
          <w:t>y</w:t>
        </w:r>
      </w:ins>
      <w:ins w:id="238" w:author="lmarchena" w:date="2020-08-07T12:25:00Z">
        <w:r>
          <w:rPr>
            <w:rFonts w:cs="Arial" w:ascii="Arial" w:hAnsi="Arial"/>
          </w:rPr>
          <w:t xml:space="preserve"> </w:t>
        </w:r>
      </w:ins>
      <w:ins w:id="239" w:author="lmarchena" w:date="2020-08-07T12:26:00Z">
        <w:r>
          <w:rPr>
            <w:rFonts w:cs="Arial" w:ascii="Arial" w:hAnsi="Arial"/>
          </w:rPr>
          <w:t>semántica</w:t>
        </w:r>
      </w:ins>
      <w:ins w:id="240" w:author="lmarchena" w:date="2020-08-07T12:25:00Z">
        <w:r>
          <w:rPr>
            <w:rFonts w:cs="Arial" w:ascii="Arial" w:hAnsi="Arial"/>
          </w:rPr>
          <w:t xml:space="preserve"> </w:t>
        </w:r>
      </w:ins>
      <w:ins w:id="241" w:author="lmarchena" w:date="2020-08-07T12:26:00Z">
        <w:r>
          <w:rPr>
            <w:rFonts w:cs="Arial" w:ascii="Arial" w:hAnsi="Arial"/>
          </w:rPr>
          <w:t>no reflejada en el Modelo conceptual</w:t>
        </w:r>
      </w:ins>
    </w:p>
    <w:p>
      <w:pPr>
        <w:pStyle w:val="Normal"/>
        <w:numPr>
          <w:ilvl w:val="1"/>
          <w:numId w:val="3"/>
        </w:numPr>
        <w:rPr/>
      </w:pPr>
      <w:ins w:id="242" w:author="Autor desconocido" w:date="2020-07-15T00:24:00Z">
        <w:r>
          <w:rPr>
            <w:rFonts w:cs="Arial" w:ascii="Arial" w:hAnsi="Arial"/>
          </w:rPr>
          <w:t>Validar el modelo con las forma</w:t>
        </w:r>
      </w:ins>
      <w:ins w:id="243" w:author="lmarchena" w:date="2020-08-07T12:26:00Z">
        <w:r>
          <w:rPr>
            <w:rFonts w:cs="Arial" w:ascii="Arial" w:hAnsi="Arial"/>
          </w:rPr>
          <w:t>s</w:t>
        </w:r>
      </w:ins>
      <w:ins w:id="244" w:author="Autor desconocido" w:date="2020-07-15T00:24:00Z">
        <w:r>
          <w:rPr>
            <w:rFonts w:cs="Arial" w:ascii="Arial" w:hAnsi="Arial"/>
          </w:rPr>
          <w:t xml:space="preserve"> normales.</w:t>
        </w:r>
      </w:ins>
    </w:p>
    <w:p>
      <w:pPr>
        <w:pStyle w:val="Normal"/>
        <w:numPr>
          <w:ilvl w:val="2"/>
          <w:numId w:val="3"/>
        </w:numPr>
        <w:rPr>
          <w:rFonts w:ascii="Arial" w:hAnsi="Arial" w:cs="Arial"/>
          <w:ins w:id="247" w:author="Autor desconocido" w:date="2020-07-15T00:24:00Z"/>
        </w:rPr>
      </w:pPr>
      <w:ins w:id="246" w:author="Autor desconocido" w:date="2020-07-15T00:24:00Z">
        <w:r>
          <w:rPr>
            <w:rFonts w:cs="Arial" w:ascii="Arial" w:hAnsi="Arial"/>
          </w:rPr>
          <w:t>Forma Norma 1 (obligatorio).</w:t>
        </w:r>
      </w:ins>
    </w:p>
    <w:p>
      <w:pPr>
        <w:pStyle w:val="Normal"/>
        <w:numPr>
          <w:ilvl w:val="2"/>
          <w:numId w:val="3"/>
        </w:numPr>
        <w:rPr>
          <w:rFonts w:ascii="Arial" w:hAnsi="Arial" w:cs="Arial"/>
          <w:ins w:id="249" w:author="Autor desconocido" w:date="2020-07-15T00:24:00Z"/>
        </w:rPr>
      </w:pPr>
      <w:ins w:id="248" w:author="Autor desconocido" w:date="2020-07-15T00:24:00Z">
        <w:r>
          <w:rPr>
            <w:rFonts w:cs="Arial" w:ascii="Arial" w:hAnsi="Arial"/>
          </w:rPr>
          <w:t>Forma Normal 2 (obligatorio).</w:t>
        </w:r>
      </w:ins>
    </w:p>
    <w:p>
      <w:pPr>
        <w:pStyle w:val="Normal"/>
        <w:numPr>
          <w:ilvl w:val="2"/>
          <w:numId w:val="3"/>
        </w:numPr>
        <w:rPr>
          <w:rFonts w:ascii="Arial" w:hAnsi="Arial" w:cs="Arial"/>
          <w:ins w:id="251" w:author="Autor desconocido" w:date="2020-07-15T00:24:00Z"/>
        </w:rPr>
      </w:pPr>
      <w:ins w:id="250" w:author="Autor desconocido" w:date="2020-07-15T00:24:00Z">
        <w:r>
          <w:rPr>
            <w:rFonts w:cs="Arial" w:ascii="Arial" w:hAnsi="Arial"/>
          </w:rPr>
          <w:t>Forma Normal 3 (obligatorio).</w:t>
        </w:r>
      </w:ins>
    </w:p>
    <w:p>
      <w:pPr>
        <w:pStyle w:val="Normal"/>
        <w:numPr>
          <w:ilvl w:val="2"/>
          <w:numId w:val="3"/>
        </w:numPr>
        <w:rPr>
          <w:rFonts w:ascii="Arial" w:hAnsi="Arial" w:cs="Arial"/>
          <w:ins w:id="253" w:author="Autor desconocido" w:date="2020-07-15T00:24:00Z"/>
        </w:rPr>
      </w:pPr>
      <w:ins w:id="252" w:author="Autor desconocido" w:date="2020-07-15T00:24:00Z">
        <w:r>
          <w:rPr>
            <w:rFonts w:cs="Arial" w:ascii="Arial" w:hAnsi="Arial"/>
          </w:rPr>
          <w:t>Forma Normal BCNF.</w:t>
        </w:r>
      </w:ins>
    </w:p>
    <w:p>
      <w:pPr>
        <w:pStyle w:val="Normal"/>
        <w:numPr>
          <w:ilvl w:val="2"/>
          <w:numId w:val="3"/>
        </w:numPr>
        <w:rPr>
          <w:rFonts w:ascii="Arial" w:hAnsi="Arial" w:cs="Arial"/>
          <w:ins w:id="255" w:author="Autor desconocido" w:date="2020-07-15T00:24:00Z"/>
        </w:rPr>
      </w:pPr>
      <w:ins w:id="254" w:author="Autor desconocido" w:date="2020-07-15T00:24:00Z">
        <w:r>
          <w:rPr>
            <w:rFonts w:cs="Arial" w:ascii="Arial" w:hAnsi="Arial"/>
          </w:rPr>
          <w:t>Forma Normal 4.</w:t>
        </w:r>
      </w:ins>
    </w:p>
    <w:p>
      <w:pPr>
        <w:pStyle w:val="Normal"/>
        <w:numPr>
          <w:ilvl w:val="2"/>
          <w:numId w:val="3"/>
        </w:numPr>
        <w:rPr>
          <w:rFonts w:ascii="Arial" w:hAnsi="Arial" w:cs="Arial"/>
          <w:ins w:id="257" w:author="Autor desconocido" w:date="2020-07-15T00:24:00Z"/>
        </w:rPr>
      </w:pPr>
      <w:ins w:id="256" w:author="Autor desconocido" w:date="2020-07-15T00:24:00Z">
        <w:r>
          <w:rPr>
            <w:rFonts w:cs="Arial" w:ascii="Arial" w:hAnsi="Arial"/>
          </w:rPr>
          <w:t>Formas Normal 5 (opcional).</w:t>
        </w:r>
      </w:ins>
    </w:p>
    <w:p>
      <w:pPr>
        <w:pStyle w:val="Normal"/>
        <w:numPr>
          <w:ilvl w:val="1"/>
          <w:numId w:val="3"/>
        </w:numPr>
        <w:rPr/>
      </w:pPr>
      <w:ins w:id="258" w:author="Autor desconocido" w:date="2020-07-15T00:24:00Z">
        <w:r>
          <w:rPr>
            <w:rFonts w:cs="Arial" w:ascii="Arial" w:hAnsi="Arial"/>
          </w:rPr>
          <w:t xml:space="preserve">Rellenar </w:t>
        </w:r>
      </w:ins>
      <w:r>
        <w:rPr>
          <w:rFonts w:cs="Arial" w:ascii="Arial" w:hAnsi="Arial"/>
        </w:rPr>
        <w:t xml:space="preserve">COMPLETAMENTE </w:t>
      </w:r>
      <w:ins w:id="259" w:author="Autor desconocido" w:date="2020-07-15T00:24:00Z">
        <w:r>
          <w:rPr>
            <w:rFonts w:cs="Arial" w:ascii="Arial" w:hAnsi="Arial"/>
          </w:rPr>
          <w:t>el documento (</w:t>
        </w:r>
      </w:ins>
      <w:del w:id="260" w:author="lmarchena" w:date="2020-08-06T22:49:00Z">
        <w:r>
          <w:rPr>
            <w:rFonts w:cs="Arial" w:ascii="Arial" w:hAnsi="Arial"/>
          </w:rPr>
          <w:delText>IUTV_</w:delText>
        </w:r>
      </w:del>
      <w:ins w:id="261" w:author="Autor desconocido" w:date="2020-07-15T00:24:00Z">
        <w:r>
          <w:rPr>
            <w:rFonts w:cs="Arial" w:ascii="Arial" w:hAnsi="Arial"/>
          </w:rPr>
          <w:t>DiccionariodeDatos_</w:t>
        </w:r>
      </w:ins>
      <w:ins w:id="262" w:author="lmarchena" w:date="2020-08-06T22:50:00Z">
        <w:r>
          <w:rPr>
            <w:rFonts w:cs="Arial" w:ascii="Arial" w:hAnsi="Arial"/>
          </w:rPr>
          <w:t>Año</w:t>
        </w:r>
      </w:ins>
      <w:del w:id="263" w:author="lmarchena" w:date="2020-08-06T22:50:00Z">
        <w:r>
          <w:rPr>
            <w:rFonts w:cs="Arial" w:ascii="Arial" w:hAnsi="Arial"/>
          </w:rPr>
          <w:delText>2020</w:delText>
        </w:r>
      </w:del>
      <w:ins w:id="264" w:author="Autor desconocido" w:date="2020-07-15T00:24:00Z">
        <w:r>
          <w:rPr>
            <w:rFonts w:cs="Arial" w:ascii="Arial" w:hAnsi="Arial"/>
          </w:rPr>
          <w:t>-</w:t>
        </w:r>
      </w:ins>
      <w:ins w:id="265" w:author="lmarchena" w:date="2020-08-06T22:50:00Z">
        <w:r>
          <w:rPr>
            <w:rFonts w:cs="Arial" w:ascii="Arial" w:hAnsi="Arial"/>
          </w:rPr>
          <w:t>Version</w:t>
        </w:r>
      </w:ins>
      <w:del w:id="266" w:author="lmarchena" w:date="2020-08-06T22:50:00Z">
        <w:r>
          <w:rPr>
            <w:rFonts w:cs="Arial" w:ascii="Arial" w:hAnsi="Arial"/>
          </w:rPr>
          <w:delText>2s</w:delText>
        </w:r>
      </w:del>
      <w:ins w:id="267" w:author="Autor desconocido" w:date="2020-07-15T00:24:00Z">
        <w:r>
          <w:rPr>
            <w:rFonts w:cs="Arial" w:ascii="Arial" w:hAnsi="Arial"/>
          </w:rPr>
          <w:t xml:space="preserve">.docx) </w:t>
        </w:r>
      </w:ins>
    </w:p>
    <w:p>
      <w:pPr>
        <w:pStyle w:val="Normal"/>
        <w:numPr>
          <w:ilvl w:val="1"/>
          <w:numId w:val="3"/>
        </w:numPr>
        <w:rPr>
          <w:rFonts w:ascii="Arial" w:hAnsi="Arial" w:cs="Arial"/>
          <w:ins w:id="270" w:author="Autor desconocido" w:date="2020-07-15T00:24:00Z"/>
        </w:rPr>
      </w:pPr>
      <w:ins w:id="269" w:author="Autor desconocido" w:date="2020-07-15T00:24:00Z">
        <w:r>
          <w:rPr>
            <w:rFonts w:cs="Arial" w:ascii="Arial" w:hAnsi="Arial"/>
          </w:rPr>
          <w:t>Verificar las restricciones a los atributos</w:t>
        </w:r>
      </w:ins>
      <w:r>
        <w:rPr>
          <w:rFonts w:cs="Arial" w:ascii="Arial" w:hAnsi="Arial"/>
        </w:rPr>
        <w:t xml:space="preserve"> (Identificando, explicando y describiendo el porque de  todas y cada una de las restriccioines)</w:t>
      </w:r>
    </w:p>
    <w:p>
      <w:pPr>
        <w:pStyle w:val="Normal"/>
        <w:numPr>
          <w:ilvl w:val="1"/>
          <w:numId w:val="3"/>
        </w:numPr>
        <w:rPr/>
      </w:pPr>
      <w:ins w:id="271" w:author="Autor desconocido" w:date="2020-07-15T00:24:00Z">
        <w:r>
          <w:rPr>
            <w:rFonts w:cs="Arial" w:ascii="Arial" w:hAnsi="Arial"/>
          </w:rPr>
          <w:t>Verificar que las restricciones coincidan con los dominios de los atributos</w:t>
        </w:r>
      </w:ins>
      <w:ins w:id="272" w:author="lmarchena" w:date="2020-08-06T22:50:00Z">
        <w:r>
          <w:rPr>
            <w:rFonts w:cs="Arial" w:ascii="Arial" w:hAnsi="Arial"/>
          </w:rPr>
          <w:t xml:space="preserve"> </w:t>
        </w:r>
      </w:ins>
      <w:ins w:id="273" w:author="Autor desconocido" w:date="2020-07-15T00:24:00Z">
        <w:r>
          <w:rPr>
            <w:rFonts w:cs="Arial" w:ascii="Arial" w:hAnsi="Arial"/>
          </w:rPr>
          <w:t>(columnas).</w:t>
        </w:r>
      </w:ins>
    </w:p>
    <w:p>
      <w:pPr>
        <w:pStyle w:val="Normal"/>
        <w:numPr>
          <w:ilvl w:val="1"/>
          <w:numId w:val="3"/>
        </w:numPr>
        <w:rPr>
          <w:rFonts w:ascii="Arial" w:hAnsi="Arial" w:cs="Arial"/>
          <w:ins w:id="276" w:author="Autor desconocido" w:date="2020-07-15T00:24:00Z"/>
        </w:rPr>
      </w:pPr>
      <w:ins w:id="275" w:author="Autor desconocido" w:date="2020-07-15T00:24:00Z">
        <w:r>
          <w:rPr>
            <w:rFonts w:cs="Arial" w:ascii="Arial" w:hAnsi="Arial"/>
          </w:rPr>
          <w:t xml:space="preserve">verificar las consideraciones derivadas del crecimiento futuro. </w:t>
        </w:r>
      </w:ins>
    </w:p>
    <w:p>
      <w:pPr>
        <w:pStyle w:val="Normal"/>
        <w:numPr>
          <w:ilvl w:val="1"/>
          <w:numId w:val="3"/>
        </w:numPr>
        <w:rPr/>
      </w:pPr>
      <w:ins w:id="277" w:author="Autor desconocido" w:date="2020-07-15T00:24:00Z">
        <w:r>
          <w:rPr>
            <w:rFonts w:cs="Arial" w:ascii="Arial" w:hAnsi="Arial"/>
          </w:rPr>
          <w:t>Validar la coherencia de la</w:t>
        </w:r>
      </w:ins>
      <w:del w:id="278" w:author="lmarchena" w:date="2020-10-02T21:31:00Z">
        <w:r>
          <w:rPr>
            <w:rFonts w:cs="Arial" w:ascii="Arial" w:hAnsi="Arial"/>
          </w:rPr>
          <w:delText>s</w:delText>
        </w:r>
      </w:del>
      <w:ins w:id="279" w:author="Autor desconocido" w:date="2020-07-15T00:24:00Z">
        <w:r>
          <w:rPr>
            <w:rFonts w:cs="Arial" w:ascii="Arial" w:hAnsi="Arial"/>
          </w:rPr>
          <w:t xml:space="preserve"> </w:t>
        </w:r>
      </w:ins>
      <w:ins w:id="280" w:author="lmarchena" w:date="2020-10-02T21:30:00Z">
        <w:r>
          <w:rPr>
            <w:rFonts w:cs="Arial" w:ascii="Arial" w:hAnsi="Arial"/>
          </w:rPr>
          <w:t>semántica</w:t>
        </w:r>
      </w:ins>
      <w:del w:id="281" w:author="lmarchena" w:date="2020-10-02T21:19:00Z">
        <w:r>
          <w:rPr>
            <w:rFonts w:cs="Arial" w:ascii="Arial" w:hAnsi="Arial"/>
          </w:rPr>
          <w:delText>asunciones</w:delText>
        </w:r>
      </w:del>
      <w:ins w:id="282" w:author="Autor desconocido" w:date="2020-07-15T00:24:00Z">
        <w:r>
          <w:rPr>
            <w:rFonts w:cs="Arial" w:ascii="Arial" w:hAnsi="Arial"/>
          </w:rPr>
          <w:t xml:space="preserve"> aplicadas en el diseño del modelo.</w:t>
        </w:r>
      </w:ins>
    </w:p>
    <w:p>
      <w:pPr>
        <w:pStyle w:val="Normal"/>
        <w:ind w:left="360" w:right="0" w:hanging="0"/>
        <w:rPr>
          <w:rFonts w:ascii="Arial" w:hAnsi="Arial" w:cs="Arial"/>
          <w:ins w:id="283" w:author="lmarchena" w:date="2020-10-02T21:27:00Z"/>
          <w:b/>
          <w:b/>
          <w:u w:val="single"/>
        </w:rPr>
      </w:pPr>
      <w:r>
        <w:rPr>
          <w:rFonts w:cs="Arial" w:ascii="Arial" w:hAnsi="Arial"/>
          <w:b/>
          <w:u w:val="single"/>
        </w:rPr>
        <w:t>Producto Final para esta Fase:</w:t>
      </w:r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</w:rPr>
        <w:tab/>
      </w:r>
      <w:ins w:id="284" w:author="lmarchena" w:date="2020-10-02T21:27:00Z">
        <w:r>
          <w:rPr>
            <w:rFonts w:cs="Arial" w:ascii="Arial" w:hAnsi="Arial"/>
            <w:b/>
          </w:rPr>
          <w:t>Universo de Discurso</w:t>
        </w:r>
      </w:ins>
      <w:ins w:id="285" w:author="lmarchena" w:date="2020-10-02T21:28:00Z">
        <w:r>
          <w:rPr>
            <w:rFonts w:cs="Arial" w:ascii="Arial" w:hAnsi="Arial"/>
            <w:b/>
          </w:rPr>
          <w:t>.</w:t>
        </w:r>
      </w:ins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</w:rPr>
        <w:tab/>
      </w:r>
      <w:ins w:id="286" w:author="lmarchena" w:date="2020-10-02T21:27:00Z">
        <w:r>
          <w:rPr>
            <w:rFonts w:cs="Arial" w:ascii="Arial" w:hAnsi="Arial"/>
            <w:b/>
          </w:rPr>
          <w:t>Modelo Conceptual con relaciones básicas.</w:t>
        </w:r>
      </w:ins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</w:rPr>
        <w:tab/>
      </w:r>
      <w:ins w:id="287" w:author="lmarchena" w:date="2020-10-02T21:27:00Z">
        <w:r>
          <w:rPr>
            <w:rFonts w:cs="Arial" w:ascii="Arial" w:hAnsi="Arial"/>
            <w:b/>
          </w:rPr>
          <w:t>Listado  Atributos y  Atributos Candidatos a Claves por entidad</w:t>
        </w:r>
      </w:ins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</w:rPr>
        <w:tab/>
      </w:r>
      <w:ins w:id="288" w:author="lmarchena" w:date="2020-10-02T21:27:00Z">
        <w:r>
          <w:rPr>
            <w:rFonts w:cs="Arial" w:ascii="Arial" w:hAnsi="Arial"/>
            <w:b/>
          </w:rPr>
          <w:t>Una matriz de entidades.</w:t>
        </w:r>
      </w:ins>
    </w:p>
    <w:p>
      <w:pPr>
        <w:pStyle w:val="Normal"/>
        <w:ind w:left="360" w:right="0" w:hanging="0"/>
        <w:rPr/>
      </w:pPr>
      <w:ins w:id="289" w:author="lmarchena" w:date="2020-10-02T21:28:00Z">
        <w:r>
          <w:rPr>
            <w:rFonts w:cs="Arial" w:ascii="Arial" w:hAnsi="Arial"/>
            <w:b/>
          </w:rPr>
          <w:tab/>
          <w:t xml:space="preserve">Modelo Entidad </w:t>
        </w:r>
      </w:ins>
      <w:ins w:id="290" w:author="lmarchena" w:date="2020-10-02T21:31:00Z">
        <w:r>
          <w:rPr>
            <w:rFonts w:cs="Arial" w:ascii="Arial" w:hAnsi="Arial"/>
            <w:b/>
          </w:rPr>
          <w:t>Relación</w:t>
        </w:r>
      </w:ins>
      <w:ins w:id="291" w:author="lmarchena" w:date="2020-10-02T21:28:00Z">
        <w:r>
          <w:rPr>
            <w:rFonts w:cs="Arial" w:ascii="Arial" w:hAnsi="Arial"/>
            <w:b/>
          </w:rPr>
          <w:t xml:space="preserve"> (MER)</w:t>
        </w:r>
      </w:ins>
      <w:ins w:id="292" w:author="lmarchena" w:date="2020-10-02T21:29:00Z">
        <w:r>
          <w:rPr>
            <w:rFonts w:cs="Arial" w:ascii="Arial" w:hAnsi="Arial"/>
            <w:b/>
          </w:rPr>
          <w:t xml:space="preserve"> </w:t>
        </w:r>
      </w:ins>
      <w:ins w:id="293" w:author="lmarchena" w:date="2020-10-02T21:31:00Z">
        <w:r>
          <w:rPr>
            <w:rFonts w:cs="Arial" w:ascii="Arial" w:hAnsi="Arial"/>
            <w:b/>
          </w:rPr>
          <w:t>Mínimo</w:t>
        </w:r>
      </w:ins>
      <w:ins w:id="294" w:author="lmarchena" w:date="2020-10-02T21:29:00Z">
        <w:r>
          <w:rPr>
            <w:rFonts w:cs="Arial" w:ascii="Arial" w:hAnsi="Arial"/>
            <w:b/>
          </w:rPr>
          <w:t xml:space="preserve"> en</w:t>
        </w:r>
      </w:ins>
      <w:r>
        <w:rPr>
          <w:rFonts w:cs="Arial" w:ascii="Arial" w:hAnsi="Arial"/>
          <w:b/>
        </w:rPr>
        <w:t xml:space="preserve"> F</w:t>
      </w:r>
      <w:ins w:id="295" w:author="lmarchena" w:date="2020-10-02T21:29:00Z">
        <w:r>
          <w:rPr>
            <w:rFonts w:cs="Arial" w:ascii="Arial" w:hAnsi="Arial"/>
            <w:b/>
          </w:rPr>
          <w:t>orma normal</w:t>
        </w:r>
      </w:ins>
      <w:r>
        <w:rPr>
          <w:rFonts w:cs="Arial" w:ascii="Arial" w:hAnsi="Arial"/>
          <w:b/>
        </w:rPr>
        <w:t xml:space="preserve"> de FNBC </w:t>
      </w:r>
      <w:ins w:id="296" w:author="Autor desconocido" w:date="2020-11-12T00:07:13Z">
        <w:r>
          <w:rPr>
            <w:rFonts w:cs="Arial" w:ascii="Arial" w:hAnsi="Arial"/>
            <w:b/>
          </w:rPr>
          <w:t>(diseñado en SqlPowerArchitect)</w:t>
        </w:r>
      </w:ins>
      <w:ins w:id="297" w:author="lmarchena" w:date="2020-10-02T21:29:00Z">
        <w:r>
          <w:rPr>
            <w:rFonts w:cs="Arial" w:ascii="Arial" w:hAnsi="Arial"/>
            <w:b/>
          </w:rPr>
          <w:t>.</w:t>
        </w:r>
      </w:ins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</w:rPr>
        <w:tab/>
      </w:r>
      <w:ins w:id="298" w:author="lmarchena" w:date="2020-10-02T21:29:00Z">
        <w:r>
          <w:rPr>
            <w:rFonts w:cs="Arial" w:ascii="Arial" w:hAnsi="Arial"/>
            <w:b/>
          </w:rPr>
          <w:t>Documento Diccionario de datos completo</w:t>
        </w:r>
      </w:ins>
      <w:ins w:id="299" w:author="lmarchena" w:date="2020-10-02T21:35:00Z">
        <w:r>
          <w:rPr>
            <w:rFonts w:cs="Arial" w:ascii="Arial" w:hAnsi="Arial"/>
            <w:b/>
          </w:rPr>
          <w:t xml:space="preserve"> tomando en cuenta la parte de anexos punto 6 del documento de</w:t>
        </w:r>
      </w:ins>
      <w:ins w:id="300" w:author="lmarchena" w:date="2020-10-02T21:36:00Z">
        <w:r>
          <w:rPr>
            <w:rFonts w:cs="Arial" w:ascii="Arial" w:hAnsi="Arial"/>
            <w:b/>
          </w:rPr>
          <w:t xml:space="preserve"> DiccionariodeDatos</w:t>
        </w:r>
      </w:ins>
      <w:r>
        <w:rPr>
          <w:rFonts w:cs="Arial" w:ascii="Arial" w:hAnsi="Arial"/>
          <w:b/>
        </w:rPr>
        <w:t>_</w:t>
      </w:r>
      <w:ins w:id="301" w:author="lmarchena" w:date="2020-10-02T21:36:00Z">
        <w:r>
          <w:rPr>
            <w:rFonts w:cs="Arial" w:ascii="Arial" w:hAnsi="Arial"/>
            <w:b/>
          </w:rPr>
          <w:t>2020</w:t>
        </w:r>
      </w:ins>
      <w:r>
        <w:rPr>
          <w:rFonts w:cs="Arial" w:ascii="Arial" w:hAnsi="Arial"/>
          <w:b/>
        </w:rPr>
        <w:t>-2021</w:t>
      </w:r>
    </w:p>
    <w:p>
      <w:pPr>
        <w:pStyle w:val="Normal"/>
        <w:ind w:left="1080" w:righ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del w:id="302" w:author="lmarchena" w:date="2020-10-02T21:21:00Z">
        <w:r>
          <w:rPr>
            <w:rFonts w:cs="Arial" w:ascii="Arial" w:hAnsi="Arial"/>
            <w:b/>
          </w:rPr>
          <w:delText>PART</w:delText>
        </w:r>
      </w:del>
      <w:ins w:id="303" w:author="lmarchena" w:date="2020-10-02T21:21:00Z">
        <w:r>
          <w:rPr>
            <w:rFonts w:cs="Arial" w:ascii="Arial" w:hAnsi="Arial"/>
            <w:b/>
          </w:rPr>
          <w:t>FASE</w:t>
        </w:r>
      </w:ins>
      <w:del w:id="304" w:author="lmarchena" w:date="2020-10-02T21:21:00Z">
        <w:r>
          <w:rPr>
            <w:rFonts w:cs="Arial" w:ascii="Arial" w:hAnsi="Arial"/>
            <w:b/>
          </w:rPr>
          <w:delText>E</w:delText>
        </w:r>
      </w:del>
      <w:ins w:id="305" w:author="Autor desconocido" w:date="2020-07-15T00:24:00Z">
        <w:r>
          <w:rPr>
            <w:rFonts w:cs="Arial" w:ascii="Arial" w:hAnsi="Arial"/>
            <w:b/>
          </w:rPr>
          <w:t xml:space="preserve"> III</w:t>
        </w:r>
      </w:ins>
      <w:r>
        <w:rPr>
          <w:rFonts w:cs="Arial" w:ascii="Arial" w:hAnsi="Arial"/>
          <w:b/>
        </w:rPr>
        <w:t xml:space="preserve">  (Fecha de Entrega Fase II :  PRIMERA REVISION: </w:t>
      </w:r>
      <w:r>
        <w:rPr>
          <w:rFonts w:cs="Arial" w:ascii="Arial" w:hAnsi="Arial"/>
          <w:b/>
          <w:color w:val="FD0202"/>
          <w:sz w:val="30"/>
          <w:szCs w:val="30"/>
        </w:rPr>
        <w:t>12/01/2023 20% )</w:t>
      </w:r>
      <w:r>
        <w:rPr>
          <w:rFonts w:cs="Arial" w:ascii="Arial" w:hAnsi="Arial"/>
          <w:b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8811" w:type="dxa"/>
        <w:jc w:val="left"/>
        <w:tblInd w:w="6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2"/>
        <w:gridCol w:w="2875"/>
        <w:gridCol w:w="3024"/>
      </w:tblGrid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0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lang w:val="es-ES" w:eastAsia="en-US" w:bidi="ar-SA"/>
              </w:rPr>
              <w:t>REVISION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0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lang w:val="es-ES" w:eastAsia="en-US" w:bidi="ar-SA"/>
              </w:rPr>
              <w:t>FECHA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0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lang w:val="es-ES" w:eastAsia="en-US" w:bidi="ar-SA"/>
              </w:rPr>
              <w:t>OBSERVACIONES</w:t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2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  <w:ins w:id="307" w:author="Autor desconocido" w:date="2020-07-15T00:24:00Z"/>
          <w:b/>
          <w:b/>
          <w:bCs/>
        </w:rPr>
      </w:pPr>
      <w:ins w:id="306" w:author="Autor desconocido" w:date="2020-07-15T00:24:00Z">
        <w:r>
          <w:rPr>
            <w:rFonts w:cs="Arial" w:ascii="Arial" w:hAnsi="Arial"/>
            <w:b/>
            <w:bCs/>
          </w:rPr>
          <w:t xml:space="preserve">Diseño de modelo físico de base de datos. </w:t>
        </w:r>
      </w:ins>
    </w:p>
    <w:p>
      <w:pPr>
        <w:pStyle w:val="Normal"/>
        <w:ind w:left="720" w:right="0" w:hanging="0"/>
        <w:jc w:val="left"/>
        <w:rPr>
          <w:rFonts w:ascii="Arial" w:hAnsi="Arial" w:cs="Arial"/>
          <w:b/>
          <w:b/>
          <w:bCs/>
          <w:color w:val="C9211E"/>
          <w:ins w:id="309" w:author="Autor desconocido" w:date="2020-07-15T00:24:00Z"/>
          <w:u w:val="single"/>
        </w:rPr>
      </w:pPr>
      <w:ins w:id="308" w:author="Autor desconocido" w:date="2020-07-15T00:24:00Z">
        <w:r>
          <w:rPr>
            <w:rFonts w:cs="Arial" w:ascii="Arial" w:hAnsi="Arial"/>
            <w:b/>
            <w:bCs/>
            <w:color w:val="C9211E"/>
            <w:u w:val="single"/>
          </w:rPr>
          <w:t xml:space="preserve">(Para continuar debe tener un modelo Lógico (Modelo Entidad Relacion) </w:t>
        </w:r>
      </w:ins>
    </w:p>
    <w:p>
      <w:pPr>
        <w:pStyle w:val="Normal"/>
        <w:ind w:left="720" w:right="0" w:hanging="0"/>
        <w:jc w:val="left"/>
        <w:rPr/>
      </w:pPr>
      <w:ins w:id="310" w:author="Autor desconocido" w:date="2020-07-15T00:24:00Z">
        <w:r>
          <w:rPr>
            <w:rFonts w:cs="Arial" w:ascii="Arial" w:hAnsi="Arial"/>
            <w:b/>
            <w:bCs/>
            <w:color w:val="C9211E"/>
            <w:u w:val="single"/>
          </w:rPr>
          <w:t xml:space="preserve">Normalizado mínimo hasta </w:t>
        </w:r>
      </w:ins>
      <w:ins w:id="311" w:author="lmarchena" w:date="2020-10-02T21:55:00Z">
        <w:r>
          <w:rPr>
            <w:rFonts w:cs="Arial" w:ascii="Arial" w:hAnsi="Arial"/>
            <w:b/>
            <w:bCs/>
            <w:color w:val="C9211E"/>
            <w:u w:val="single"/>
          </w:rPr>
          <w:t xml:space="preserve">la </w:t>
        </w:r>
      </w:ins>
      <w:ins w:id="312" w:author="Autor desconocido" w:date="2020-07-15T00:24:00Z">
        <w:r>
          <w:rPr>
            <w:rFonts w:cs="Arial" w:ascii="Arial" w:hAnsi="Arial"/>
            <w:b/>
            <w:bCs/>
            <w:color w:val="C9211E"/>
            <w:u w:val="single"/>
          </w:rPr>
          <w:t>forma</w:t>
        </w:r>
      </w:ins>
      <w:ins w:id="313" w:author="lmarchena" w:date="2020-10-02T21:55:00Z">
        <w:r>
          <w:rPr>
            <w:rFonts w:cs="Arial" w:ascii="Arial" w:hAnsi="Arial"/>
            <w:b/>
            <w:bCs/>
            <w:color w:val="C9211E"/>
            <w:u w:val="single"/>
          </w:rPr>
          <w:t>l</w:t>
        </w:r>
      </w:ins>
      <w:ins w:id="314" w:author="Autor desconocido" w:date="2020-07-15T00:24:00Z">
        <w:r>
          <w:rPr>
            <w:rFonts w:cs="Arial" w:ascii="Arial" w:hAnsi="Arial"/>
            <w:b/>
            <w:bCs/>
            <w:color w:val="C9211E"/>
            <w:u w:val="single"/>
          </w:rPr>
          <w:t xml:space="preserve"> Normal </w:t>
        </w:r>
      </w:ins>
      <w:r>
        <w:rPr>
          <w:rFonts w:cs="Arial" w:ascii="Arial" w:hAnsi="Arial"/>
          <w:b/>
          <w:bCs/>
          <w:color w:val="C9211E"/>
          <w:u w:val="single"/>
        </w:rPr>
        <w:t>FNBC</w:t>
      </w:r>
      <w:ins w:id="315" w:author="Autor desconocido" w:date="2020-07-15T00:24:00Z">
        <w:r>
          <w:rPr>
            <w:rFonts w:cs="Arial" w:ascii="Arial" w:hAnsi="Arial"/>
            <w:b/>
            <w:bCs/>
            <w:color w:val="C9211E"/>
            <w:u w:val="single"/>
          </w:rPr>
          <w:t xml:space="preserve"> y diseñado en la herramamienta de modelado (SqlPowerArchitect))  </w:t>
        </w:r>
      </w:ins>
    </w:p>
    <w:p>
      <w:pPr>
        <w:pStyle w:val="Normal"/>
        <w:numPr>
          <w:ilvl w:val="1"/>
          <w:numId w:val="3"/>
        </w:numPr>
        <w:rPr>
          <w:rFonts w:ascii="Arial" w:hAnsi="Arial" w:cs="Arial"/>
          <w:ins w:id="318" w:author="Autor desconocido" w:date="2020-07-15T00:24:00Z"/>
        </w:rPr>
      </w:pPr>
      <w:ins w:id="317" w:author="Autor desconocido" w:date="2020-07-15T00:24:00Z">
        <w:r>
          <w:rPr>
            <w:rFonts w:cs="Arial" w:ascii="Arial" w:hAnsi="Arial"/>
          </w:rPr>
          <w:t>Diseñar las relaciones.</w:t>
        </w:r>
      </w:ins>
    </w:p>
    <w:p>
      <w:pPr>
        <w:pStyle w:val="Normal"/>
        <w:numPr>
          <w:ilvl w:val="1"/>
          <w:numId w:val="3"/>
        </w:numPr>
        <w:rPr>
          <w:rFonts w:ascii="Arial" w:hAnsi="Arial" w:cs="Arial"/>
          <w:ins w:id="320" w:author="Autor desconocido" w:date="2020-07-15T00:24:00Z"/>
        </w:rPr>
      </w:pPr>
      <w:ins w:id="319" w:author="Autor desconocido" w:date="2020-07-15T00:24:00Z">
        <w:r>
          <w:rPr>
            <w:rFonts w:cs="Arial" w:ascii="Arial" w:hAnsi="Arial"/>
          </w:rPr>
          <w:t>Diseñar las restricciones particulares y generales.</w:t>
        </w:r>
      </w:ins>
    </w:p>
    <w:p>
      <w:pPr>
        <w:pStyle w:val="Normal"/>
        <w:numPr>
          <w:ilvl w:val="1"/>
          <w:numId w:val="3"/>
        </w:numPr>
        <w:rPr/>
      </w:pPr>
      <w:ins w:id="321" w:author="Autor desconocido" w:date="2020-07-15T00:24:00Z">
        <w:r>
          <w:rPr>
            <w:rFonts w:cs="Arial" w:ascii="Arial" w:hAnsi="Arial"/>
          </w:rPr>
          <w:t xml:space="preserve">Diseñar la organización de los archivos de datos  y los </w:t>
        </w:r>
      </w:ins>
      <w:del w:id="322" w:author="lmarchena" w:date="2020-10-02T21:20:00Z">
        <w:r>
          <w:rPr>
            <w:rFonts w:cs="Arial" w:ascii="Arial" w:hAnsi="Arial"/>
          </w:rPr>
          <w:delText>indices</w:delText>
        </w:r>
      </w:del>
      <w:ins w:id="323" w:author="lmarchena" w:date="2020-10-02T21:20:00Z">
        <w:r>
          <w:rPr>
            <w:rFonts w:cs="Arial" w:ascii="Arial" w:hAnsi="Arial"/>
          </w:rPr>
          <w:t>índices</w:t>
        </w:r>
      </w:ins>
      <w:ins w:id="324" w:author="Autor desconocido" w:date="2020-07-15T00:24:00Z">
        <w:r>
          <w:rPr>
            <w:rFonts w:cs="Arial" w:ascii="Arial" w:hAnsi="Arial"/>
          </w:rPr>
          <w:t>.</w:t>
        </w:r>
      </w:ins>
    </w:p>
    <w:p>
      <w:pPr>
        <w:pStyle w:val="Normal"/>
        <w:numPr>
          <w:ilvl w:val="1"/>
          <w:numId w:val="3"/>
        </w:numPr>
        <w:rPr/>
      </w:pPr>
      <w:ins w:id="326" w:author="Autor desconocido" w:date="2020-07-15T00:24:00Z">
        <w:r>
          <w:rPr>
            <w:rFonts w:cs="Arial" w:ascii="Arial" w:hAnsi="Arial"/>
          </w:rPr>
          <w:t xml:space="preserve">Seleccionar los </w:t>
        </w:r>
      </w:ins>
      <w:del w:id="327" w:author="lmarchena" w:date="2020-08-06T22:50:00Z">
        <w:r>
          <w:rPr>
            <w:rFonts w:cs="Arial" w:ascii="Arial" w:hAnsi="Arial"/>
          </w:rPr>
          <w:delText>Indices</w:delText>
        </w:r>
      </w:del>
      <w:ins w:id="328" w:author="lmarchena" w:date="2020-08-06T22:50:00Z">
        <w:r>
          <w:rPr>
            <w:rFonts w:cs="Arial" w:ascii="Arial" w:hAnsi="Arial"/>
          </w:rPr>
          <w:t>Índices (</w:t>
        </w:r>
      </w:ins>
      <w:ins w:id="329" w:author="lmarchena" w:date="2020-08-06T22:51:00Z">
        <w:r>
          <w:rPr>
            <w:rFonts w:cs="Arial" w:ascii="Arial" w:hAnsi="Arial"/>
          </w:rPr>
          <w:t>Índices</w:t>
        </w:r>
      </w:ins>
      <w:ins w:id="330" w:author="lmarchena" w:date="2020-08-06T22:50:00Z">
        <w:r>
          <w:rPr>
            <w:rFonts w:cs="Arial" w:ascii="Arial" w:hAnsi="Arial"/>
          </w:rPr>
          <w:t xml:space="preserve"> de </w:t>
        </w:r>
      </w:ins>
      <w:ins w:id="331" w:author="lmarchena" w:date="2020-08-06T22:51:00Z">
        <w:r>
          <w:rPr>
            <w:rFonts w:cs="Arial" w:ascii="Arial" w:hAnsi="Arial"/>
          </w:rPr>
          <w:t>búsqueda</w:t>
        </w:r>
      </w:ins>
      <w:ins w:id="332" w:author="lmarchena" w:date="2020-08-06T22:50:00Z">
        <w:r>
          <w:rPr>
            <w:rFonts w:cs="Arial" w:ascii="Arial" w:hAnsi="Arial"/>
          </w:rPr>
          <w:t>)</w:t>
        </w:r>
      </w:ins>
      <w:ins w:id="333" w:author="Autor desconocido" w:date="2020-07-15T00:24:00Z">
        <w:r>
          <w:rPr>
            <w:rFonts w:cs="Arial" w:ascii="Arial" w:hAnsi="Arial"/>
          </w:rPr>
          <w:t>.</w:t>
        </w:r>
      </w:ins>
    </w:p>
    <w:p>
      <w:pPr>
        <w:pStyle w:val="Normal"/>
        <w:numPr>
          <w:ilvl w:val="1"/>
          <w:numId w:val="3"/>
        </w:numPr>
        <w:rPr>
          <w:rFonts w:ascii="Arial" w:hAnsi="Arial" w:cs="Arial"/>
          <w:ins w:id="336" w:author="Autor desconocido" w:date="2020-07-15T00:24:00Z"/>
        </w:rPr>
      </w:pPr>
      <w:ins w:id="335" w:author="Autor desconocido" w:date="2020-07-15T00:24:00Z">
        <w:r>
          <w:rPr>
            <w:rFonts w:cs="Arial" w:ascii="Arial" w:hAnsi="Arial"/>
          </w:rPr>
          <w:t>Diseñar los mecanismos de seguridad.</w:t>
        </w:r>
      </w:ins>
    </w:p>
    <w:p>
      <w:pPr>
        <w:pStyle w:val="Normal"/>
        <w:numPr>
          <w:ilvl w:val="2"/>
          <w:numId w:val="3"/>
        </w:numPr>
        <w:rPr>
          <w:rFonts w:ascii="Arial" w:hAnsi="Arial" w:cs="Arial"/>
          <w:ins w:id="338" w:author="Autor desconocido" w:date="2020-07-15T00:24:00Z"/>
        </w:rPr>
      </w:pPr>
      <w:ins w:id="337" w:author="Autor desconocido" w:date="2020-07-15T00:24:00Z">
        <w:r>
          <w:rPr>
            <w:rFonts w:cs="Arial" w:ascii="Arial" w:hAnsi="Arial"/>
          </w:rPr>
          <w:t>Usuarios, roles y privilegios de usuarios.</w:t>
        </w:r>
      </w:ins>
    </w:p>
    <w:p>
      <w:pPr>
        <w:pStyle w:val="Normal"/>
        <w:numPr>
          <w:ilvl w:val="1"/>
          <w:numId w:val="3"/>
        </w:numPr>
        <w:rPr>
          <w:rFonts w:ascii="Arial" w:hAnsi="Arial" w:cs="Arial"/>
          <w:ins w:id="340" w:author="Autor desconocido" w:date="2020-07-15T00:24:00Z"/>
        </w:rPr>
      </w:pPr>
      <w:ins w:id="339" w:author="Autor desconocido" w:date="2020-07-15T00:24:00Z">
        <w:r>
          <w:rPr>
            <w:rFonts w:cs="Arial" w:ascii="Arial" w:hAnsi="Arial"/>
          </w:rPr>
          <w:t>Diseñar las vistas de usuario.</w:t>
        </w:r>
      </w:ins>
    </w:p>
    <w:p>
      <w:pPr>
        <w:pStyle w:val="Normal"/>
        <w:numPr>
          <w:ilvl w:val="0"/>
          <w:numId w:val="3"/>
        </w:numPr>
        <w:rPr>
          <w:rFonts w:ascii="Arial" w:hAnsi="Arial" w:cs="Arial"/>
          <w:ins w:id="342" w:author="Autor desconocido" w:date="2020-07-15T00:24:00Z"/>
        </w:rPr>
      </w:pPr>
      <w:ins w:id="341" w:author="Autor desconocido" w:date="2020-07-15T00:24:00Z">
        <w:r>
          <w:rPr>
            <w:rFonts w:cs="Arial" w:ascii="Arial" w:hAnsi="Arial"/>
          </w:rPr>
          <w:t>Pruebas al Modelo físico de base de datos.</w:t>
        </w:r>
      </w:ins>
    </w:p>
    <w:p>
      <w:pPr>
        <w:pStyle w:val="Normal"/>
        <w:numPr>
          <w:ilvl w:val="1"/>
          <w:numId w:val="3"/>
        </w:numPr>
        <w:rPr>
          <w:rFonts w:ascii="Arial" w:hAnsi="Arial" w:cs="Arial"/>
          <w:ins w:id="345" w:author="Autor desconocido" w:date="2020-07-15T00:24:00Z"/>
        </w:rPr>
      </w:pPr>
      <w:ins w:id="343" w:author="Autor desconocido" w:date="2020-07-15T00:24:00Z">
        <w:r>
          <w:rPr>
            <w:rFonts w:cs="Arial" w:ascii="Arial" w:hAnsi="Arial"/>
          </w:rPr>
          <w:t>Identificar el SGBD a implementar (para este semestre sera PostgreSql version 9.6 ó 10 ó 11</w:t>
        </w:r>
      </w:ins>
      <w:r>
        <w:rPr>
          <w:rFonts w:cs="Arial" w:ascii="Arial" w:hAnsi="Arial"/>
        </w:rPr>
        <w:t xml:space="preserve"> o 12</w:t>
      </w:r>
      <w:ins w:id="344" w:author="Autor desconocido" w:date="2020-07-15T00:24:00Z">
        <w:r>
          <w:rPr>
            <w:rFonts w:cs="Arial" w:ascii="Arial" w:hAnsi="Arial"/>
          </w:rPr>
          <w:t>).</w:t>
        </w:r>
      </w:ins>
    </w:p>
    <w:p>
      <w:pPr>
        <w:pStyle w:val="Normal"/>
        <w:numPr>
          <w:ilvl w:val="1"/>
          <w:numId w:val="3"/>
        </w:numPr>
        <w:rPr>
          <w:rFonts w:ascii="Arial" w:hAnsi="Arial" w:cs="Arial"/>
          <w:ins w:id="347" w:author="Autor desconocido" w:date="2020-07-15T00:24:00Z"/>
        </w:rPr>
      </w:pPr>
      <w:ins w:id="346" w:author="Autor desconocido" w:date="2020-07-15T00:24:00Z">
        <w:r>
          <w:rPr>
            <w:rFonts w:cs="Arial" w:ascii="Arial" w:hAnsi="Arial"/>
          </w:rPr>
          <w:t>Crear y ejecutar las sentencias SQL para crear la base de datos física (Se debe utilizar sqlPowerAtchitect para generar el scripts de crep de la base de datis).</w:t>
        </w:r>
      </w:ins>
    </w:p>
    <w:p>
      <w:pPr>
        <w:pStyle w:val="Normal"/>
        <w:numPr>
          <w:ilvl w:val="1"/>
          <w:numId w:val="3"/>
        </w:numPr>
        <w:rPr/>
      </w:pPr>
      <w:ins w:id="348" w:author="Autor desconocido" w:date="2020-07-15T00:24:00Z">
        <w:r>
          <w:rPr>
            <w:rFonts w:cs="Arial" w:ascii="Arial" w:hAnsi="Arial"/>
          </w:rPr>
          <w:t xml:space="preserve">Crear los esquemas de datos para los usuarios de la base de datos( se crean con pgadmin ó dbeaver o via consola de postgresql. </w:t>
        </w:r>
      </w:ins>
      <w:ins w:id="349" w:author="Autor desconocido" w:date="2020-11-12T00:14:04Z">
        <w:r>
          <w:rPr>
            <w:rFonts w:cs="Arial" w:ascii="Arial" w:hAnsi="Arial"/>
          </w:rPr>
          <w:t>D</w:t>
        </w:r>
      </w:ins>
      <w:ins w:id="350" w:author="Autor desconocido" w:date="2020-07-15T00:24:00Z">
        <w:r>
          <w:rPr>
            <w:rFonts w:cs="Arial" w:ascii="Arial" w:hAnsi="Arial"/>
          </w:rPr>
          <w:t xml:space="preserve">ebe colocar los sql en los anexos del documento de DD y enviar el archivo.sql por correo). </w:t>
        </w:r>
      </w:ins>
    </w:p>
    <w:p>
      <w:pPr>
        <w:pStyle w:val="Normal"/>
        <w:numPr>
          <w:ilvl w:val="1"/>
          <w:numId w:val="3"/>
        </w:numPr>
        <w:rPr>
          <w:rFonts w:ascii="Arial" w:hAnsi="Arial" w:cs="Arial"/>
          <w:ins w:id="353" w:author="Autor desconocido" w:date="2020-07-15T00:24:00Z"/>
        </w:rPr>
      </w:pPr>
      <w:ins w:id="352" w:author="Autor desconocido" w:date="2020-07-15T00:24:00Z">
        <w:r>
          <w:rPr>
            <w:rFonts w:cs="Arial" w:ascii="Arial" w:hAnsi="Arial"/>
          </w:rPr>
          <w:t>Identificar las tablas transaccionales.</w:t>
        </w:r>
      </w:ins>
    </w:p>
    <w:p>
      <w:pPr>
        <w:pStyle w:val="Normal"/>
        <w:numPr>
          <w:ilvl w:val="1"/>
          <w:numId w:val="3"/>
        </w:numPr>
        <w:rPr/>
      </w:pPr>
      <w:ins w:id="354" w:author="Autor desconocido" w:date="2020-07-15T00:24:00Z">
        <w:r>
          <w:rPr>
            <w:rFonts w:cs="Arial" w:ascii="Arial" w:hAnsi="Arial"/>
          </w:rPr>
          <w:t>Identificar las tablas maestras o de contexto</w:t>
        </w:r>
      </w:ins>
      <w:ins w:id="355" w:author="lmarchena" w:date="2020-10-02T21:39:00Z">
        <w:r>
          <w:rPr>
            <w:rFonts w:cs="Arial" w:ascii="Arial" w:hAnsi="Arial"/>
          </w:rPr>
          <w:t>.</w:t>
        </w:r>
      </w:ins>
    </w:p>
    <w:p>
      <w:pPr>
        <w:pStyle w:val="Normal"/>
        <w:numPr>
          <w:ilvl w:val="1"/>
          <w:numId w:val="3"/>
        </w:numPr>
        <w:rPr/>
      </w:pPr>
      <w:ins w:id="356" w:author="lmarchena" w:date="2020-10-02T21:40:00Z">
        <w:r>
          <w:rPr>
            <w:rFonts w:cs="Arial" w:ascii="Arial" w:hAnsi="Arial"/>
          </w:rPr>
          <w:t>Cargar los datos en las tablas maestras o de contexto</w:t>
        </w:r>
      </w:ins>
      <w:ins w:id="357" w:author="Autor desconocido" w:date="2020-11-12T00:14:46Z">
        <w:r>
          <w:rPr>
            <w:rFonts w:cs="Arial" w:ascii="Arial" w:hAnsi="Arial"/>
          </w:rPr>
          <w:t xml:space="preserve"> (Se realizar en </w:t>
        </w:r>
      </w:ins>
      <w:del w:id="358" w:author="Autor desconocido" w:date="2020-11-12T00:15:22Z">
        <w:r>
          <w:rPr>
            <w:rFonts w:cs="Arial" w:ascii="Arial" w:hAnsi="Arial"/>
          </w:rPr>
          <w:delText>.</w:delText>
        </w:r>
      </w:del>
      <w:ins w:id="359" w:author="Autor desconocido" w:date="2020-11-12T00:15:15Z">
        <w:r>
          <w:rPr>
            <w:rFonts w:cs="Arial" w:ascii="Arial" w:hAnsi="Arial"/>
          </w:rPr>
          <w:t>pgadmin ó dbeaver o via consola de postgresql. Debe colocar los sql en los anexos del documento de DD</w:t>
        </w:r>
      </w:ins>
      <w:ins w:id="360" w:author="Autor desconocido" w:date="2020-11-12T00:16:17Z">
        <w:r>
          <w:rPr>
            <w:rFonts w:cs="Arial" w:ascii="Arial" w:hAnsi="Arial"/>
          </w:rPr>
          <w:t xml:space="preserve"> y enviar el archivo.sql por correo).</w:t>
        </w:r>
      </w:ins>
    </w:p>
    <w:p>
      <w:pPr>
        <w:pStyle w:val="Normal"/>
        <w:numPr>
          <w:ilvl w:val="1"/>
          <w:numId w:val="3"/>
        </w:numPr>
        <w:rPr/>
      </w:pPr>
      <w:ins w:id="361" w:author="lmarchena" w:date="2020-10-02T21:40:00Z">
        <w:bookmarkStart w:id="0" w:name="move52567238"/>
        <w:r>
          <w:rPr>
            <w:rFonts w:cs="Arial" w:ascii="Arial" w:hAnsi="Arial"/>
          </w:rPr>
          <w:t>Cargar los datos en las tablas maestras o de contexto</w:t>
        </w:r>
      </w:ins>
      <w:ins w:id="362" w:author="Autor desconocido" w:date="2020-11-12T00:17:11Z">
        <w:r>
          <w:rPr>
            <w:rFonts w:cs="Arial" w:ascii="Arial" w:hAnsi="Arial"/>
          </w:rPr>
          <w:t xml:space="preserve"> (Se realizar en pgadmin ó dbeaver o via consola de postgresql. Debe colocar los archivis.sql en los anexos del documento de DD y enviar el archivo.sql por correo).</w:t>
        </w:r>
      </w:ins>
      <w:ins w:id="363" w:author="lmarchena" w:date="2020-10-02T21:40:00Z">
        <w:r>
          <w:rPr>
            <w:rFonts w:cs="Arial" w:ascii="Arial" w:hAnsi="Arial"/>
          </w:rPr>
          <w:t>.</w:t>
        </w:r>
      </w:ins>
      <w:bookmarkEnd w:id="0"/>
    </w:p>
    <w:p>
      <w:pPr>
        <w:pStyle w:val="Normal"/>
        <w:numPr>
          <w:ilvl w:val="1"/>
          <w:numId w:val="3"/>
        </w:numPr>
        <w:rPr/>
      </w:pPr>
      <w:ins w:id="365" w:author="lmarchena" w:date="2020-10-02T21:40:00Z">
        <w:r>
          <w:rPr>
            <w:rFonts w:cs="Arial" w:ascii="Arial" w:hAnsi="Arial"/>
          </w:rPr>
          <w:t>Cargar datos de prueba en las tablas</w:t>
        </w:r>
      </w:ins>
      <w:ins w:id="366" w:author="lmarchena" w:date="2020-10-02T21:41:00Z">
        <w:r>
          <w:rPr>
            <w:rFonts w:cs="Arial" w:ascii="Arial" w:hAnsi="Arial"/>
          </w:rPr>
          <w:t xml:space="preserve"> </w:t>
        </w:r>
      </w:ins>
      <w:r>
        <w:rPr>
          <w:rFonts w:cs="Arial" w:ascii="Arial" w:hAnsi="Arial"/>
        </w:rPr>
        <w:t>10</w:t>
      </w:r>
      <w:ins w:id="367" w:author="lmarchena" w:date="2020-10-02T21:41:00Z">
        <w:r>
          <w:rPr>
            <w:rFonts w:cs="Arial" w:ascii="Arial" w:hAnsi="Arial"/>
          </w:rPr>
          <w:t>00 registro en las tablas transaccionales</w:t>
        </w:r>
      </w:ins>
      <w:ins w:id="368" w:author="Autor desconocido" w:date="2020-11-12T00:17:23Z">
        <w:r>
          <w:rPr>
            <w:rFonts w:cs="Arial" w:ascii="Arial" w:hAnsi="Arial"/>
          </w:rPr>
          <w:t xml:space="preserve">(Se realizar en pgadmin ó dbeaver o </w:t>
        </w:r>
      </w:ins>
      <w:r>
        <w:rPr>
          <w:rFonts w:cs="Arial" w:ascii="Arial" w:hAnsi="Arial"/>
        </w:rPr>
        <w:t>vía</w:t>
      </w:r>
      <w:ins w:id="369" w:author="Autor desconocido" w:date="2020-11-12T00:17:23Z">
        <w:r>
          <w:rPr>
            <w:rFonts w:cs="Arial" w:ascii="Arial" w:hAnsi="Arial"/>
          </w:rPr>
          <w:t xml:space="preserve"> consola de postgresql. Debe colocar los archivos.sql en los anexos del documento de DD y enviar el archivo.sql por correo).</w:t>
        </w:r>
      </w:ins>
      <w:ins w:id="370" w:author="lmarchena" w:date="2020-10-02T21:40:00Z">
        <w:r>
          <w:rPr>
            <w:rFonts w:cs="Arial" w:ascii="Arial" w:hAnsi="Arial"/>
          </w:rPr>
          <w:t>.</w:t>
        </w:r>
      </w:ins>
    </w:p>
    <w:p>
      <w:pPr>
        <w:pStyle w:val="Normal"/>
        <w:numPr>
          <w:ilvl w:val="1"/>
          <w:numId w:val="3"/>
        </w:numPr>
        <w:rPr/>
      </w:pPr>
      <w:ins w:id="371" w:author="lmarchena" w:date="2020-10-02T21:42:00Z">
        <w:r>
          <w:rPr>
            <w:rFonts w:cs="Arial" w:ascii="Arial" w:hAnsi="Arial"/>
          </w:rPr>
          <w:t>Generar consultas SQL para verificar la consistencia de la información</w:t>
        </w:r>
      </w:ins>
      <w:ins w:id="372" w:author="Autor desconocido" w:date="2020-11-12T00:18:00Z">
        <w:r>
          <w:rPr>
            <w:rFonts w:cs="Arial" w:ascii="Arial" w:hAnsi="Arial"/>
          </w:rPr>
          <w:t xml:space="preserve"> </w:t>
        </w:r>
      </w:ins>
      <w:ins w:id="373" w:author="Autor desconocido" w:date="2020-11-12T00:17:29Z">
        <w:r>
          <w:rPr>
            <w:rFonts w:cs="Arial" w:ascii="Arial" w:hAnsi="Arial"/>
          </w:rPr>
          <w:t xml:space="preserve">(Se realizar en pgadmin ó dbeaver o </w:t>
        </w:r>
      </w:ins>
      <w:r>
        <w:rPr>
          <w:rFonts w:cs="Arial" w:ascii="Arial" w:hAnsi="Arial"/>
        </w:rPr>
        <w:t>vía</w:t>
      </w:r>
      <w:ins w:id="374" w:author="Autor desconocido" w:date="2020-11-12T00:17:29Z">
        <w:r>
          <w:rPr>
            <w:rFonts w:cs="Arial" w:ascii="Arial" w:hAnsi="Arial"/>
          </w:rPr>
          <w:t xml:space="preserve"> consola de postgresql. Debe colocar los archivos.sql en los anexos del documento de DD y enviar el archivo.sql por correo)</w:t>
        </w:r>
      </w:ins>
      <w:ins w:id="375" w:author="lmarchena" w:date="2020-10-02T21:42:00Z">
        <w:r>
          <w:rPr>
            <w:rFonts w:cs="Arial" w:ascii="Arial" w:hAnsi="Arial"/>
          </w:rPr>
          <w:t>.</w:t>
        </w:r>
      </w:ins>
    </w:p>
    <w:p>
      <w:pPr>
        <w:pStyle w:val="Normal"/>
        <w:numPr>
          <w:ilvl w:val="1"/>
          <w:numId w:val="3"/>
        </w:numPr>
        <w:rPr>
          <w:rFonts w:ascii="Arial" w:hAnsi="Arial" w:cs="Arial"/>
          <w:lang w:val="es-ES"/>
          <w:ins w:id="379" w:author="lmarchena" w:date="2020-10-02T21:49:00Z"/>
        </w:rPr>
      </w:pPr>
      <w:ins w:id="377" w:author="lmarchena" w:date="2020-10-02T21:42:00Z">
        <w:r>
          <w:rPr>
            <w:rFonts w:cs="Arial" w:ascii="Arial" w:hAnsi="Arial"/>
            <w:lang w:val="es-ES"/>
          </w:rPr>
          <w:t>Validar el correcto funcionamiento de la base de datos</w:t>
        </w:r>
      </w:ins>
      <w:r>
        <w:rPr>
          <w:rFonts w:cs="Arial" w:ascii="Arial" w:hAnsi="Arial"/>
          <w:lang w:val="es-ES"/>
        </w:rPr>
        <w:t xml:space="preserve"> a nivel de integridad</w:t>
      </w:r>
      <w:ins w:id="378" w:author="lmarchena" w:date="2020-10-02T21:42:00Z">
        <w:r>
          <w:rPr>
            <w:rFonts w:cs="Arial" w:ascii="Arial" w:hAnsi="Arial"/>
            <w:lang w:val="es-ES"/>
          </w:rPr>
          <w:t>.</w:t>
        </w:r>
      </w:ins>
    </w:p>
    <w:p>
      <w:pPr>
        <w:pStyle w:val="Normal"/>
        <w:ind w:left="1080" w:right="0" w:hanging="0"/>
        <w:rPr>
          <w:rFonts w:ascii="Arial" w:hAnsi="Arial" w:cs="Arial"/>
          <w:ins w:id="381" w:author="lmarchena" w:date="2020-10-02T21:48:00Z"/>
        </w:rPr>
      </w:pPr>
      <w:ins w:id="380" w:author="lmarchena" w:date="2020-10-02T21:48:00Z">
        <w:r>
          <w:rPr>
            <w:rFonts w:cs="Arial" w:ascii="Arial" w:hAnsi="Arial"/>
          </w:rPr>
        </w:r>
      </w:ins>
    </w:p>
    <w:p>
      <w:pPr>
        <w:pStyle w:val="Normal"/>
        <w:ind w:left="360" w:right="0" w:hanging="0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Producto Final para esta Fase:</w:t>
      </w:r>
    </w:p>
    <w:p>
      <w:pPr>
        <w:pStyle w:val="Normal"/>
        <w:ind w:left="360" w:right="0" w:hanging="0"/>
        <w:rPr>
          <w:rFonts w:ascii="Arial" w:hAnsi="Arial" w:cs="Arial"/>
          <w:b/>
          <w:b/>
          <w:color w:val="C9211E"/>
          <w:ins w:id="382" w:author="lmarchena" w:date="2020-10-02T21:49:00Z"/>
          <w:u w:val="single"/>
        </w:rPr>
      </w:pPr>
      <w:r>
        <w:rPr>
          <w:rFonts w:cs="Arial" w:ascii="Arial" w:hAnsi="Arial"/>
          <w:b/>
          <w:color w:val="C9211E"/>
          <w:u w:val="single"/>
        </w:rPr>
        <w:t>En un UNICO CORREO DEBE ENVIAR</w:t>
      </w:r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</w:rPr>
        <w:tab/>
      </w:r>
      <w:ins w:id="383" w:author="lmarchena" w:date="2020-10-02T21:49:00Z">
        <w:r>
          <w:rPr>
            <w:rFonts w:cs="Arial" w:ascii="Arial" w:hAnsi="Arial"/>
            <w:b/>
          </w:rPr>
          <w:t>Los Solicitados en la fase I.</w:t>
        </w:r>
      </w:ins>
    </w:p>
    <w:p>
      <w:pPr>
        <w:pStyle w:val="Normal"/>
        <w:ind w:left="360" w:right="0" w:hanging="0"/>
        <w:rPr>
          <w:rFonts w:ascii="Arial" w:hAnsi="Arial" w:cs="Arial"/>
          <w:ins w:id="385" w:author="lmarchena" w:date="2020-10-02T21:49:00Z"/>
          <w:b/>
          <w:b/>
        </w:rPr>
      </w:pPr>
      <w:ins w:id="384" w:author="lmarchena" w:date="2020-10-02T21:50:00Z">
        <w:r>
          <w:rPr>
            <w:rFonts w:cs="Arial" w:ascii="Arial" w:hAnsi="Arial"/>
            <w:b/>
          </w:rPr>
          <w:tab/>
          <w:t>Los solicitados en la fase II</w:t>
        </w:r>
      </w:ins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</w:rPr>
        <w:tab/>
      </w:r>
      <w:ins w:id="386" w:author="lmarchena" w:date="2020-10-02T21:49:00Z">
        <w:r>
          <w:rPr>
            <w:rFonts w:cs="Arial" w:ascii="Arial" w:hAnsi="Arial"/>
            <w:b/>
          </w:rPr>
          <w:t>Modelo Entidad Relación (MER) Mínimo en forma normal</w:t>
        </w:r>
      </w:ins>
      <w:ins w:id="387" w:author="lmarchena" w:date="2020-10-02T21:53:00Z">
        <w:r>
          <w:rPr>
            <w:rFonts w:cs="Arial" w:ascii="Arial" w:hAnsi="Arial"/>
            <w:b/>
          </w:rPr>
          <w:t xml:space="preserve"> </w:t>
        </w:r>
      </w:ins>
      <w:r>
        <w:rPr>
          <w:rFonts w:cs="Arial" w:ascii="Arial" w:hAnsi="Arial"/>
          <w:b/>
        </w:rPr>
        <w:t xml:space="preserve">FNBC </w:t>
      </w:r>
      <w:ins w:id="388" w:author="lmarchena" w:date="2020-10-02T21:53:00Z">
        <w:r>
          <w:rPr>
            <w:rFonts w:cs="Arial" w:ascii="Arial" w:hAnsi="Arial"/>
            <w:b/>
          </w:rPr>
          <w:t>con los ajustes</w:t>
        </w:r>
      </w:ins>
      <w:ins w:id="389" w:author="lmarchena" w:date="2020-10-02T22:28:00Z">
        <w:r>
          <w:rPr>
            <w:rFonts w:cs="Arial" w:ascii="Arial" w:hAnsi="Arial"/>
            <w:b/>
          </w:rPr>
          <w:t xml:space="preserve"> finales</w:t>
        </w:r>
      </w:ins>
      <w:ins w:id="390" w:author="Autor desconocido" w:date="2020-11-12T00:19:57Z">
        <w:r>
          <w:rPr>
            <w:rFonts w:cs="Arial" w:ascii="Arial" w:hAnsi="Arial"/>
            <w:b/>
          </w:rPr>
          <w:t xml:space="preserve"> en Sq</w:t>
        </w:r>
      </w:ins>
      <w:ins w:id="391" w:author="Autor desconocido" w:date="2020-11-12T00:20:00Z">
        <w:r>
          <w:rPr>
            <w:rFonts w:cs="Arial" w:ascii="Arial" w:hAnsi="Arial"/>
            <w:b/>
          </w:rPr>
          <w:t>lPowerArchitect</w:t>
        </w:r>
      </w:ins>
      <w:ins w:id="392" w:author="lmarchena" w:date="2020-10-02T21:49:00Z">
        <w:r>
          <w:rPr>
            <w:rFonts w:cs="Arial" w:ascii="Arial" w:hAnsi="Arial"/>
            <w:b/>
          </w:rPr>
          <w:t>.</w:t>
        </w:r>
      </w:ins>
    </w:p>
    <w:p>
      <w:pPr>
        <w:pStyle w:val="Normal"/>
        <w:ind w:left="360" w:right="0" w:hanging="0"/>
        <w:rPr/>
      </w:pPr>
      <w:ins w:id="394" w:author="lmarchena" w:date="2020-10-02T21:49:00Z">
        <w:r>
          <w:rPr>
            <w:rFonts w:cs="Arial" w:ascii="Arial" w:hAnsi="Arial"/>
            <w:b/>
          </w:rPr>
          <w:tab/>
          <w:t>Documento Diccionario de datos completo tomando en cuenta la parte de anexos punto 6 del documento de DiccionariodeDatos_2020-</w:t>
        </w:r>
      </w:ins>
      <w:r>
        <w:rPr>
          <w:rFonts w:cs="Arial" w:ascii="Arial" w:hAnsi="Arial"/>
          <w:b/>
        </w:rPr>
        <w:t>2021</w:t>
      </w:r>
      <w:ins w:id="395" w:author="lmarchena" w:date="2020-10-02T21:51:00Z">
        <w:r>
          <w:rPr>
            <w:rFonts w:cs="Arial" w:ascii="Arial" w:hAnsi="Arial"/>
            <w:b/>
          </w:rPr>
          <w:t>.</w:t>
        </w:r>
      </w:ins>
      <w:r>
        <w:rPr>
          <w:rFonts w:cs="Arial" w:ascii="Arial" w:hAnsi="Arial"/>
          <w:b/>
        </w:rPr>
        <w:t>docx</w:t>
      </w:r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</w:rPr>
        <w:tab/>
      </w:r>
      <w:ins w:id="396" w:author="lmarchena" w:date="2020-10-02T21:51:00Z">
        <w:r>
          <w:rPr>
            <w:rFonts w:cs="Arial" w:ascii="Arial" w:hAnsi="Arial"/>
            <w:b/>
          </w:rPr>
          <w:t>Scripts de creación de base de datos. Generado por Sqlpower Architec</w:t>
        </w:r>
      </w:ins>
      <w:r>
        <w:rPr>
          <w:rFonts w:cs="Arial" w:ascii="Arial" w:hAnsi="Arial"/>
          <w:b/>
        </w:rPr>
        <w:t xml:space="preserve"> sin ERRORES</w:t>
      </w:r>
      <w:ins w:id="397" w:author="lmarchena" w:date="2020-10-02T21:51:00Z">
        <w:r>
          <w:rPr>
            <w:rFonts w:cs="Arial" w:ascii="Arial" w:hAnsi="Arial"/>
            <w:b/>
          </w:rPr>
          <w:t>.</w:t>
        </w:r>
      </w:ins>
      <w:ins w:id="398" w:author="Autor desconocido" w:date="2020-11-12T00:21:21Z">
        <w:r>
          <w:rPr>
            <w:rFonts w:cs="Arial" w:ascii="Arial" w:hAnsi="Arial"/>
            <w:b/>
          </w:rPr>
          <w:t xml:space="preserve"> (los cuales debe enviar por correo</w:t>
        </w:r>
      </w:ins>
      <w:ins w:id="399" w:author="Autor desconocido" w:date="2020-11-12T00:21:21Z">
        <w:r>
          <w:rPr>
            <w:rFonts w:eastAsia="Calibri" w:cs="Arial" w:ascii="Arial" w:hAnsi="Arial"/>
            <w:b/>
            <w:color w:val="auto"/>
            <w:kern w:val="0"/>
            <w:sz w:val="22"/>
            <w:szCs w:val="22"/>
            <w:lang w:val="es-VE" w:eastAsia="en-US" w:bidi="ar-SA"/>
          </w:rPr>
          <w:t>)</w:t>
        </w:r>
      </w:ins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</w:rPr>
        <w:tab/>
      </w:r>
      <w:ins w:id="400" w:author="lmarchena" w:date="2020-10-02T21:52:00Z">
        <w:r>
          <w:rPr>
            <w:rFonts w:cs="Arial" w:ascii="Arial" w:hAnsi="Arial"/>
            <w:b/>
          </w:rPr>
          <w:t>Scripts de carga de los datos de prueba</w:t>
        </w:r>
      </w:ins>
      <w:ins w:id="401" w:author="lmarchena" w:date="2020-10-02T21:53:00Z">
        <w:r>
          <w:rPr>
            <w:rFonts w:cs="Arial" w:ascii="Arial" w:hAnsi="Arial"/>
            <w:b/>
          </w:rPr>
          <w:t xml:space="preserve"> </w:t>
        </w:r>
      </w:ins>
      <w:ins w:id="402" w:author="lmarchena" w:date="2020-10-02T21:54:00Z">
        <w:r>
          <w:rPr>
            <w:rFonts w:cs="Arial" w:ascii="Arial" w:hAnsi="Arial"/>
            <w:b/>
          </w:rPr>
          <w:t>(</w:t>
        </w:r>
      </w:ins>
      <w:ins w:id="403" w:author="lmarchena" w:date="2020-10-02T21:53:00Z">
        <w:r>
          <w:rPr>
            <w:rFonts w:cs="Arial" w:ascii="Arial" w:hAnsi="Arial"/>
            <w:b/>
          </w:rPr>
          <w:t>Archiv</w:t>
        </w:r>
      </w:ins>
      <w:ins w:id="404" w:author="lmarchena" w:date="2020-10-02T21:54:00Z">
        <w:r>
          <w:rPr>
            <w:rFonts w:cs="Arial" w:ascii="Arial" w:hAnsi="Arial"/>
            <w:b/>
          </w:rPr>
          <w:t>o</w:t>
        </w:r>
      </w:ins>
      <w:r>
        <w:rPr>
          <w:rFonts w:cs="Arial" w:ascii="Arial" w:hAnsi="Arial"/>
          <w:b/>
        </w:rPr>
        <w:t>CargadeDatos</w:t>
      </w:r>
      <w:ins w:id="405" w:author="lmarchena" w:date="2020-10-02T21:54:00Z">
        <w:r>
          <w:rPr>
            <w:rFonts w:cs="Arial" w:ascii="Arial" w:hAnsi="Arial"/>
            <w:b/>
          </w:rPr>
          <w:t>.s</w:t>
        </w:r>
      </w:ins>
      <w:r>
        <w:rPr>
          <w:rFonts w:cs="Arial" w:ascii="Arial" w:hAnsi="Arial"/>
          <w:b/>
        </w:rPr>
        <w:t>ql</w:t>
      </w:r>
      <w:ins w:id="406" w:author="lmarchena" w:date="2020-10-02T21:54:00Z">
        <w:r>
          <w:rPr>
            <w:rFonts w:cs="Arial" w:ascii="Arial" w:hAnsi="Arial"/>
            <w:b/>
          </w:rPr>
          <w:t>)</w:t>
        </w:r>
      </w:ins>
      <w:r>
        <w:rPr>
          <w:rFonts w:cs="Arial" w:ascii="Arial" w:hAnsi="Arial"/>
          <w:b/>
        </w:rPr>
        <w:t xml:space="preserve"> sin errores, (los cuales debe enviar por correo</w:t>
      </w:r>
      <w:r>
        <w:rPr>
          <w:rFonts w:eastAsia="Calibri" w:cs="Arial" w:ascii="Arial" w:hAnsi="Arial"/>
          <w:b/>
          <w:color w:val="auto"/>
          <w:kern w:val="0"/>
          <w:sz w:val="22"/>
          <w:szCs w:val="22"/>
          <w:lang w:val="es-VE" w:eastAsia="en-US" w:bidi="ar-SA"/>
        </w:rPr>
        <w:t>)</w:t>
      </w:r>
      <w:ins w:id="407" w:author="lmarchena" w:date="2020-10-02T21:52:00Z">
        <w:r>
          <w:rPr>
            <w:rFonts w:cs="Arial" w:ascii="Arial" w:hAnsi="Arial"/>
            <w:b/>
          </w:rPr>
          <w:t>.</w:t>
        </w:r>
      </w:ins>
      <w:r>
        <w:rPr>
          <w:rFonts w:cs="Arial" w:ascii="Arial" w:hAnsi="Arial"/>
          <w:b/>
        </w:rPr>
        <w:t xml:space="preserve"> </w:t>
      </w:r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</w:rPr>
        <w:tab/>
      </w:r>
      <w:ins w:id="408" w:author="lmarchena" w:date="2020-10-02T21:52:00Z">
        <w:r>
          <w:rPr>
            <w:rFonts w:cs="Arial" w:ascii="Arial" w:hAnsi="Arial"/>
            <w:b/>
          </w:rPr>
          <w:t>Consultas de prueba de consistencia de los datos</w:t>
        </w:r>
      </w:ins>
      <w:ins w:id="409" w:author="lmarchena" w:date="2020-10-02T21:54:00Z">
        <w:r>
          <w:rPr>
            <w:rFonts w:cs="Arial" w:ascii="Arial" w:hAnsi="Arial"/>
            <w:b/>
          </w:rPr>
          <w:t xml:space="preserve"> (Archivo</w:t>
        </w:r>
      </w:ins>
      <w:r>
        <w:rPr>
          <w:rFonts w:cs="Arial" w:ascii="Arial" w:hAnsi="Arial"/>
          <w:b/>
        </w:rPr>
        <w:t>Consultas</w:t>
      </w:r>
      <w:ins w:id="410" w:author="lmarchena" w:date="2020-10-02T21:54:00Z">
        <w:r>
          <w:rPr>
            <w:rFonts w:cs="Arial" w:ascii="Arial" w:hAnsi="Arial"/>
            <w:b/>
          </w:rPr>
          <w:t>.sql)</w:t>
        </w:r>
      </w:ins>
      <w:r>
        <w:rPr>
          <w:rFonts w:cs="Arial" w:ascii="Arial" w:hAnsi="Arial"/>
          <w:b/>
        </w:rPr>
        <w:t>, Sin errores, (los cuales debe enviar por correo</w:t>
      </w:r>
      <w:r>
        <w:rPr>
          <w:rFonts w:eastAsia="Calibri" w:cs="Arial" w:ascii="Arial" w:hAnsi="Arial"/>
          <w:b/>
          <w:color w:val="auto"/>
          <w:kern w:val="0"/>
          <w:sz w:val="22"/>
          <w:szCs w:val="22"/>
          <w:lang w:val="es-VE" w:eastAsia="en-US" w:bidi="ar-SA"/>
        </w:rPr>
        <w:t>)</w:t>
      </w:r>
      <w:r>
        <w:rPr>
          <w:rFonts w:cs="Arial" w:ascii="Arial" w:hAnsi="Arial"/>
          <w:b/>
        </w:rPr>
        <w:t xml:space="preserve">. </w:t>
      </w:r>
    </w:p>
    <w:p>
      <w:pPr>
        <w:pStyle w:val="Normal"/>
        <w:ind w:left="360" w:right="0" w:hanging="0"/>
        <w:rPr/>
      </w:pPr>
      <w:ins w:id="411" w:author="lmarchena" w:date="2020-10-02T21:54:00Z">
        <w:r>
          <w:rPr>
            <w:rFonts w:cs="Arial" w:ascii="Arial" w:hAnsi="Arial"/>
            <w:b/>
          </w:rPr>
          <w:tab/>
          <w:t>Respaldo de base de datos</w:t>
        </w:r>
      </w:ins>
      <w:r>
        <w:rPr>
          <w:rFonts w:cs="Arial" w:ascii="Arial" w:hAnsi="Arial"/>
          <w:b/>
        </w:rPr>
        <w:t>, (los cuales debe enviar por correo</w:t>
      </w:r>
      <w:r>
        <w:rPr>
          <w:rFonts w:eastAsia="Calibri" w:cs="Arial" w:ascii="Arial" w:hAnsi="Arial"/>
          <w:b/>
          <w:color w:val="auto"/>
          <w:kern w:val="0"/>
          <w:sz w:val="22"/>
          <w:szCs w:val="22"/>
          <w:lang w:val="es-VE" w:eastAsia="en-US" w:bidi="ar-SA"/>
        </w:rPr>
        <w:t>)</w:t>
      </w:r>
      <w:r>
        <w:rPr>
          <w:rFonts w:cs="Arial" w:ascii="Arial" w:hAnsi="Arial"/>
          <w:b/>
        </w:rPr>
        <w:t xml:space="preserve">. </w:t>
      </w:r>
    </w:p>
    <w:p>
      <w:pPr>
        <w:pStyle w:val="Normal"/>
        <w:ind w:left="360" w:right="0" w:hanging="0"/>
        <w:rPr/>
      </w:pPr>
      <w:ins w:id="412" w:author="lmarchena" w:date="2020-10-02T22:12:00Z">
        <w:r>
          <w:rPr>
            <w:rFonts w:cs="Arial" w:ascii="Arial" w:hAnsi="Arial"/>
            <w:b/>
          </w:rPr>
          <w:tab/>
        </w:r>
      </w:ins>
    </w:p>
    <w:p>
      <w:pPr>
        <w:pStyle w:val="Normal"/>
        <w:numPr>
          <w:ilvl w:val="0"/>
          <w:numId w:val="3"/>
        </w:numPr>
        <w:rPr>
          <w:rFonts w:ascii="Arial" w:hAnsi="Arial" w:cs="Arial"/>
          <w:lang w:val="es-ES"/>
          <w:ins w:id="413" w:author="lmarchena" w:date="2020-10-02T21:44:00Z"/>
        </w:rPr>
      </w:pPr>
      <w:r>
        <w:rPr>
          <w:rFonts w:cs="Arial" w:ascii="Arial" w:hAnsi="Arial"/>
          <w:lang w:val="es-ES"/>
        </w:rPr>
        <w:t>Referencias. (</w:t>
      </w:r>
      <w:r>
        <w:rPr>
          <w:rFonts w:cs="Arial" w:ascii="Arial" w:hAnsi="Arial"/>
          <w:color w:val="C9211E"/>
          <w:lang w:val="es-ES"/>
        </w:rPr>
        <w:t>solo las Utilizadas para el desarrollo del documento si consulta 100 pero solo usa 5 coloca las 5</w:t>
      </w:r>
      <w:r>
        <w:rPr>
          <w:rFonts w:cs="Arial" w:ascii="Arial" w:hAnsi="Arial"/>
          <w:lang w:val="es-ES"/>
        </w:rPr>
        <w:t>).</w:t>
      </w:r>
    </w:p>
    <w:p>
      <w:pPr>
        <w:pStyle w:val="Normal"/>
        <w:numPr>
          <w:ilvl w:val="1"/>
          <w:numId w:val="3"/>
        </w:numPr>
        <w:rPr/>
      </w:pPr>
      <w:ins w:id="414" w:author="lmarchena" w:date="2020-10-02T21:45:00Z">
        <w:r>
          <w:rPr>
            <w:rFonts w:cs="Arial" w:ascii="Arial" w:hAnsi="Arial"/>
            <w:lang w:val="es-ES"/>
          </w:rPr>
          <w:t>Bibliográficas</w:t>
        </w:r>
      </w:ins>
      <w:r>
        <w:rPr>
          <w:rFonts w:cs="Arial" w:ascii="Arial" w:hAnsi="Arial"/>
          <w:lang w:val="es-ES"/>
        </w:rPr>
        <w:t xml:space="preserve"> (usando normas APA, UPEL)</w:t>
      </w:r>
      <w:ins w:id="415" w:author="lmarchena" w:date="2020-10-02T21:44:00Z">
        <w:r>
          <w:rPr>
            <w:rFonts w:cs="Arial" w:ascii="Arial" w:hAnsi="Arial"/>
            <w:lang w:val="es-ES"/>
          </w:rPr>
          <w:t>.</w:t>
        </w:r>
      </w:ins>
    </w:p>
    <w:p>
      <w:pPr>
        <w:pStyle w:val="Normal"/>
        <w:numPr>
          <w:ilvl w:val="1"/>
          <w:numId w:val="3"/>
        </w:numPr>
        <w:rPr/>
      </w:pPr>
      <w:ins w:id="416" w:author="lmarchena" w:date="2020-10-02T21:45:00Z">
        <w:r>
          <w:rPr>
            <w:rFonts w:cs="Arial" w:ascii="Arial" w:hAnsi="Arial"/>
            <w:lang w:val="es-ES"/>
          </w:rPr>
          <w:t>Referencias electrónicas. (Comprobables).</w:t>
        </w:r>
      </w:ins>
      <w:ins w:id="417" w:author="lmarchena" w:date="2020-10-02T22:28:00Z">
        <w:r>
          <w:rPr>
            <w:rFonts w:cs="Arial" w:ascii="Arial" w:hAnsi="Arial"/>
            <w:lang w:val="es-ES"/>
          </w:rPr>
          <w:t xml:space="preserve"> </w:t>
        </w:r>
      </w:ins>
    </w:p>
    <w:p>
      <w:pPr>
        <w:pStyle w:val="Normal"/>
        <w:spacing w:before="0" w:after="160"/>
        <w:ind w:left="1080" w:righ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215" w:right="1710" w:gutter="0" w:header="709" w:top="1701" w:footer="709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/>
    </w:pPr>
    <w:r>
      <mc:AlternateContent>
        <mc:Choice Requires="wps">
          <w:drawing>
            <wp:anchor behindDoc="1" distT="9525" distB="10160" distL="635" distR="0" simplePos="0" locked="0" layoutInCell="0" allowOverlap="1" relativeHeight="10">
              <wp:simplePos x="0" y="0"/>
              <wp:positionH relativeFrom="column">
                <wp:posOffset>0</wp:posOffset>
              </wp:positionH>
              <wp:positionV relativeFrom="paragraph">
                <wp:posOffset>-342265</wp:posOffset>
              </wp:positionV>
              <wp:extent cx="2595245" cy="635"/>
              <wp:effectExtent l="635" t="9525" r="0" b="10160"/>
              <wp:wrapNone/>
              <wp:docPr id="3" name="Conector recto 5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524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70ad47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-26.95pt" to="204.3pt,-26.95pt" ID="Conector recto 5_0" stroked="t" o:allowincell="f" style="position:absolute">
              <v:stroke color="#70ad47" weight="1908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 xml:space="preserve"> PAGE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8</w:t>
    </w:r>
    <w:r>
      <w:rPr>
        <w:sz w:val="24"/>
        <w:szCs w:val="24"/>
        <w:rFonts w:cs="Arial" w:ascii="Arial" w:hAnsi="Arial"/>
      </w:rPr>
      <w:fldChar w:fldCharType="end"/>
    </w:r>
    <w:r>
      <w:rPr>
        <w:rFonts w:cs="Arial" w:ascii="Arial" w:hAnsi="Arial"/>
        <w:sz w:val="24"/>
        <w:szCs w:val="24"/>
      </w:rPr>
      <w:t xml:space="preserve"> </w:t>
    </w:r>
    <w:r>
      <w:rPr>
        <w:rFonts w:cs="Arial" w:ascii="Arial" w:hAnsi="Arial"/>
        <w:sz w:val="24"/>
        <w:szCs w:val="24"/>
      </w:rPr>
      <w:t xml:space="preserve">de </w:t>
    </w: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 xml:space="preserve"> NUMPAGES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8</w:t>
    </w:r>
    <w:r>
      <w:rPr>
        <w:sz w:val="24"/>
        <w:szCs w:val="24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-1564005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214630</wp:posOffset>
          </wp:positionV>
          <wp:extent cx="5257165" cy="311150"/>
          <wp:effectExtent l="0" t="0" r="0" b="0"/>
          <wp:wrapNone/>
          <wp:docPr id="2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57165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VE" w:eastAsia="en-US" w:bidi="ar-SA"/>
    </w:rPr>
  </w:style>
  <w:style w:type="paragraph" w:styleId="Ttulo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Calibri Light" w:hAnsi="Calibri Light" w:eastAsia="Times New Roman"/>
      <w:b/>
      <w:bCs/>
      <w:kern w:val="2"/>
      <w:sz w:val="32"/>
      <w:szCs w:val="32"/>
      <w:lang w:val="en-US"/>
    </w:rPr>
  </w:style>
  <w:style w:type="paragraph" w:styleId="Ttulo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Times New Roman"/>
      <w:b/>
      <w:bCs/>
      <w:color w:val="4F81BD"/>
    </w:rPr>
  </w:style>
  <w:style w:type="paragraph" w:styleId="Ttulo5">
    <w:name w:val="Heading 5"/>
    <w:basedOn w:val="Ttulogeneral"/>
    <w:next w:val="Cuerpode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Calibri Light" w:hAnsi="Calibri Light"/>
      <w:b/>
      <w:kern w:val="2"/>
      <w:sz w:val="32"/>
      <w:lang w:eastAsia="en-US"/>
    </w:rPr>
  </w:style>
  <w:style w:type="character" w:styleId="Ttulo2Car">
    <w:name w:val="Título 2 Car"/>
    <w:basedOn w:val="DefaultParagraphFont"/>
    <w:qFormat/>
    <w:rPr>
      <w:rFonts w:ascii="Calibri Light" w:hAnsi="Calibri Light"/>
      <w:b/>
      <w:i/>
      <w:sz w:val="28"/>
      <w:lang w:eastAsia="en-US"/>
    </w:rPr>
  </w:style>
  <w:style w:type="character" w:styleId="EnlacedeInternet">
    <w:name w:val="Enlace de Internet"/>
    <w:basedOn w:val="DefaultParagraphFont"/>
    <w:rPr>
      <w:rFonts w:cs="Times New Roman"/>
      <w:color w:val="0563C1"/>
      <w:u w:val="single"/>
    </w:rPr>
  </w:style>
  <w:style w:type="character" w:styleId="EncabezadoCar">
    <w:name w:val="Encabezado Car"/>
    <w:basedOn w:val="DefaultParagraphFont"/>
    <w:qFormat/>
    <w:rPr>
      <w:rFonts w:cs="Times New Roman"/>
      <w:sz w:val="22"/>
      <w:szCs w:val="22"/>
      <w:lang w:eastAsia="en-US"/>
    </w:rPr>
  </w:style>
  <w:style w:type="character" w:styleId="PiedepginaCar">
    <w:name w:val="Pie de página Car"/>
    <w:basedOn w:val="DefaultParagraphFont"/>
    <w:qFormat/>
    <w:rPr>
      <w:rFonts w:cs="Times New Roman"/>
      <w:sz w:val="22"/>
      <w:szCs w:val="22"/>
      <w:lang w:eastAsia="en-US"/>
    </w:rPr>
  </w:style>
  <w:style w:type="character" w:styleId="TextoindependienteCar">
    <w:name w:val="Texto independiente Car"/>
    <w:basedOn w:val="DefaultParagraphFont"/>
    <w:qFormat/>
    <w:rPr>
      <w:lang w:val="es-VE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val="es-VE"/>
    </w:rPr>
  </w:style>
  <w:style w:type="character" w:styleId="Ttulo3Car">
    <w:name w:val="Título 3 Car"/>
    <w:basedOn w:val="DefaultParagraphFont"/>
    <w:qFormat/>
    <w:rPr>
      <w:rFonts w:ascii="Cambria" w:hAnsi="Cambria" w:eastAsia="Calibri" w:cs="Times New Roman"/>
      <w:b/>
      <w:bCs/>
      <w:color w:val="4F81BD"/>
      <w:lang w:val="es-VE"/>
    </w:rPr>
  </w:style>
  <w:style w:type="character" w:styleId="HTMLconformatoprevioCar">
    <w:name w:val="HTML con formato previo Car"/>
    <w:basedOn w:val="DefaultParagraphFont"/>
    <w:qFormat/>
    <w:rPr>
      <w:rFonts w:ascii="Courier New" w:hAnsi="Courier New" w:eastAsia="Times New Roman" w:cs="Courier New"/>
      <w:sz w:val="20"/>
      <w:szCs w:val="20"/>
      <w:lang w:val="es-VE" w:eastAsia="es-VE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Token">
    <w:name w:val="token"/>
    <w:basedOn w:val="DefaultParagraphFont"/>
    <w:qFormat/>
    <w:rPr/>
  </w:style>
  <w:style w:type="character" w:styleId="Destacado">
    <w:name w:val="Destacado"/>
    <w:basedOn w:val="DefaultParagraphFont"/>
    <w:qFormat/>
    <w:rPr>
      <w:i/>
      <w:iCs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Numeracinderenglones">
    <w:name w:val="Numeración de renglones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qFormat/>
    <w:pPr>
      <w:keepLines/>
      <w:spacing w:before="240" w:after="0"/>
    </w:pPr>
    <w:rPr>
      <w:b w:val="false"/>
      <w:bCs w:val="false"/>
      <w:color w:val="2E74B5"/>
      <w:kern w:val="0"/>
      <w:lang w:eastAsia="es-VE"/>
    </w:rPr>
  </w:style>
  <w:style w:type="paragraph" w:styleId="Sumario1">
    <w:name w:val="TOC 1"/>
    <w:basedOn w:val="Normal"/>
    <w:next w:val="Normal"/>
    <w:autoRedefine/>
    <w:pPr>
      <w:tabs>
        <w:tab w:val="clear" w:pos="708"/>
        <w:tab w:val="right" w:pos="8261" w:leader="dot"/>
      </w:tabs>
      <w:spacing w:lineRule="auto" w:line="276" w:before="0" w:after="0"/>
      <w:ind w:left="284" w:right="0" w:hanging="284"/>
      <w:jc w:val="both"/>
    </w:pPr>
    <w:rPr/>
  </w:style>
  <w:style w:type="paragraph" w:styleId="Sumario2">
    <w:name w:val="TOC 2"/>
    <w:basedOn w:val="Normal"/>
    <w:next w:val="Normal"/>
    <w:autoRedefine/>
    <w:pPr>
      <w:ind w:left="220" w:right="0" w:hanging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DatosTabla">
    <w:name w:val="DatosTabla"/>
    <w:basedOn w:val="Normal"/>
    <w:qFormat/>
    <w:pPr>
      <w:spacing w:lineRule="auto" w:line="240" w:before="0" w:after="0"/>
    </w:pPr>
    <w:rPr>
      <w:rFonts w:ascii="Arial" w:hAnsi="Arial" w:eastAsia="Times New Roman" w:cs="Arial"/>
      <w:sz w:val="20"/>
      <w:szCs w:val="24"/>
      <w:lang w:val="es-ES" w:eastAsia="zh-CN"/>
    </w:rPr>
  </w:style>
  <w:style w:type="paragraph" w:styleId="Contenidodelmarco">
    <w:name w:val="Contenido del marco"/>
    <w:basedOn w:val="Cuerpodetexto"/>
    <w:qFormat/>
    <w:pPr>
      <w:keepLines/>
      <w:widowControl w:val="false"/>
      <w:spacing w:lineRule="atLeast" w:line="240"/>
      <w:ind w:left="720" w:right="0" w:hanging="0"/>
      <w:jc w:val="both"/>
    </w:pPr>
    <w:rPr>
      <w:rFonts w:ascii="Times New Roman" w:hAnsi="Times New Roman" w:eastAsia="Times New Roman"/>
      <w:szCs w:val="20"/>
      <w:lang w:val="es-ES_tradnl" w:eastAsia="zh-CN"/>
    </w:rPr>
  </w:style>
  <w:style w:type="paragraph" w:styleId="Style11">
    <w:name w:val="Style1"/>
    <w:basedOn w:val="Normal"/>
    <w:qFormat/>
    <w:pPr>
      <w:spacing w:lineRule="auto" w:line="240" w:before="0" w:after="0"/>
      <w:jc w:val="center"/>
    </w:pPr>
    <w:rPr>
      <w:rFonts w:ascii="Times New Roman" w:hAnsi="Times New Roman" w:eastAsia="Times New Roman"/>
      <w:i/>
      <w:iCs/>
      <w:smallCaps/>
      <w:sz w:val="18"/>
      <w:szCs w:val="18"/>
      <w:lang w:eastAsia="zh-CN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VE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/>
      <w:sz w:val="24"/>
      <w:szCs w:val="24"/>
      <w:lang w:eastAsia="es-VE"/>
    </w:rPr>
  </w:style>
  <w:style w:type="paragraph" w:styleId="FrameContents">
    <w:name w:val="Frame Contents"/>
    <w:basedOn w:val="Normal"/>
    <w:qFormat/>
    <w:pPr/>
    <w:rPr/>
  </w:style>
  <w:style w:type="paragraph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Revision">
    <w:name w:val="Revision"/>
    <w:qFormat/>
    <w:pPr>
      <w:widowControl/>
      <w:suppressAutoHyphens w:val="false"/>
      <w:overflowPunct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VE" w:eastAsia="en-US" w:bidi="ar-SA"/>
    </w:rPr>
  </w:style>
  <w:style w:type="numbering" w:styleId="Numeracin123">
    <w:name w:val="Numeración 123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LibreOffice/7.3.1.3$Linux_X86_64 LibreOffice_project/a69ca51ded25f3eefd52d7bf9a5fad8c90b87951</Application>
  <AppVersion>15.0000</AppVersion>
  <Pages>10</Pages>
  <Words>1394</Words>
  <Characters>7426</Characters>
  <CharactersWithSpaces>8680</CharactersWithSpaces>
  <Paragraphs>149</Paragraphs>
  <Company>Colegio Universitario de Caracas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2020-10-03T02:43:00Z</dcterms:created>
  <dc:creator>Arelis Guzmán;Gladys De León;Jose Rosas</dc:creator>
  <dc:description/>
  <cp:keywords>Administración Administración Administración Administración Administración Administración de Bases de Datos Trayecto 4</cp:keywords>
  <dc:language>es-VE</dc:language>
  <cp:lastModifiedBy/>
  <cp:lastPrinted>2020-08-07T16:27:00Z</cp:lastPrinted>
  <dcterms:modified xsi:type="dcterms:W3CDTF">2022-11-26T18:43:39Z</dcterms:modified>
  <cp:revision>16</cp:revision>
  <dc:subject/>
  <dc:title>Administración de Bases de Datos T4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Plantilla de entregable</vt:lpwstr>
  </property>
</Properties>
</file>